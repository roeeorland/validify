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tl w:val="true"/>
        </w:rPr>
      </w:r>
    </w:p>
    <w:tbl>
      <w:tblPr>
        <w:tblStyle w:val="TableGrid"/>
        <w:bidiVisual w:val="true"/>
        <w:tblW w:w="5000" w:type="pct"/>
        <w:jc w:val="center"/>
        <w:tblInd w:w="0" w:type="dxa"/>
        <w:tblCellMar>
          <w:top w:w="28" w:type="dxa"/>
          <w:left w:w="0" w:type="dxa"/>
          <w:bottom w:w="28" w:type="dxa"/>
          <w:right w:w="0" w:type="dxa"/>
        </w:tblCellMar>
        <w:tblLook w:val="04a0" w:noHBand="0" w:noVBand="1" w:firstColumn="1" w:lastRow="0" w:lastColumn="0" w:firstRow="1"/>
      </w:tblPr>
      <w:tblGrid>
        <w:gridCol w:w="9360"/>
      </w:tblGrid>
      <w:tr>
        <w:trPr>
          <w:cantSplit w:val="true"/>
        </w:trPr>
        <w:tc>
          <w:tcPr>
            <w:tcW w:w="9360" w:type="dxa"/>
            <w:tcBorders>
              <w:top w:val="nil"/>
              <w:left w:val="nil"/>
              <w:bottom w:val="single" w:sz="2" w:space="0" w:color="002060"/>
              <w:right w:val="nil"/>
            </w:tcBorders>
            <w:shd w:color="auto" w:fill="D9D9D9" w:themeFill="background1" w:themeFillShade="d9" w:val="clear"/>
          </w:tcPr>
          <w:p>
            <w:pPr>
              <w:pStyle w:val="Noteshead"/>
              <w:jc w:val="left"/>
              <w:rPr/>
            </w:pPr>
            <w:r>
              <w:rPr/>
              <w:t>10.1</w:t>
            </w:r>
            <w:r>
              <w:rPr>
                <w:rtl w:val="true"/>
              </w:rPr>
              <w:t xml:space="preserve"> </w:t>
            </w:r>
            <w:r>
              <w:rPr>
                <w:rtl w:val="true"/>
              </w:rPr>
              <w:t>לגבי כל אחד מהתוצרים יש להתייחס לנושאים הבאים</w:t>
            </w:r>
            <w:r>
              <w:rPr>
                <w:rtl w:val="true"/>
              </w:rPr>
              <w:t>:</w:t>
            </w:r>
          </w:p>
          <w:p>
            <w:pPr>
              <w:pStyle w:val="Notesnumer"/>
              <w:jc w:val="left"/>
              <w:rPr/>
            </w:pPr>
            <w:r>
              <w:rPr>
                <w:rtl w:val="true"/>
              </w:rPr>
              <w:t>[</w:t>
            </w:r>
            <w:r>
              <w:rPr>
                <w:b/>
                <w:bCs/>
              </w:rPr>
              <w:t>1</w:t>
            </w:r>
            <w:r>
              <w:rPr>
                <w:rtl w:val="true"/>
              </w:rPr>
              <w:t xml:space="preserve">] </w:t>
            </w:r>
            <w:r>
              <w:rPr>
                <w:rtl w:val="true"/>
              </w:rPr>
              <w:t>פרוט הטכנולוגיות שיפותחו במסגרת בקשה זו</w:t>
            </w:r>
          </w:p>
          <w:p>
            <w:pPr>
              <w:pStyle w:val="Notesnumer"/>
              <w:jc w:val="left"/>
              <w:rPr/>
            </w:pPr>
            <w:r>
              <w:rPr>
                <w:rtl w:val="true"/>
              </w:rPr>
              <w:t>[</w:t>
            </w:r>
            <w:r>
              <w:rPr>
                <w:b/>
                <w:bCs/>
              </w:rPr>
              <w:t>2</w:t>
            </w:r>
            <w:r>
              <w:rPr>
                <w:rtl w:val="true"/>
              </w:rPr>
              <w:t xml:space="preserve">] </w:t>
            </w:r>
            <w:r>
              <w:rPr>
                <w:rtl w:val="true"/>
              </w:rPr>
              <w:t>ככל שרלוונטי – יש לצרף גם את עיקרי מפרט הביצועים של התוצר</w:t>
            </w:r>
            <w:r>
              <w:rPr>
                <w:rtl w:val="true"/>
              </w:rPr>
              <w:t xml:space="preserve">, </w:t>
            </w:r>
            <w:r>
              <w:rPr>
                <w:rtl w:val="true"/>
              </w:rPr>
              <w:t xml:space="preserve">כולל נתונים כמותיים וסכמת בלוקים </w:t>
            </w:r>
            <w:r>
              <w:rPr>
                <w:rtl w:val="true"/>
              </w:rPr>
              <w:t>(</w:t>
            </w:r>
            <w:r>
              <w:rPr>
                <w:rtl w:val="true"/>
              </w:rPr>
              <w:t>חומרה</w:t>
            </w:r>
            <w:r>
              <w:rPr>
                <w:rtl w:val="true"/>
              </w:rPr>
              <w:t xml:space="preserve">/ </w:t>
            </w:r>
            <w:r>
              <w:rPr>
                <w:rtl w:val="true"/>
              </w:rPr>
              <w:t>תוכנה</w:t>
            </w:r>
            <w:r>
              <w:rPr>
                <w:rtl w:val="true"/>
              </w:rPr>
              <w:t>)</w:t>
            </w:r>
          </w:p>
          <w:p>
            <w:pPr>
              <w:pStyle w:val="Notesnumer"/>
              <w:jc w:val="left"/>
              <w:rPr/>
            </w:pPr>
            <w:r>
              <w:rPr>
                <w:rtl w:val="true"/>
              </w:rPr>
              <w:t>[</w:t>
            </w:r>
            <w:r>
              <w:rPr>
                <w:b/>
                <w:bCs/>
              </w:rPr>
              <w:t>3</w:t>
            </w:r>
            <w:r>
              <w:rPr>
                <w:rtl w:val="true"/>
              </w:rPr>
              <w:t xml:space="preserve">] </w:t>
            </w:r>
            <w:r>
              <w:rPr>
                <w:rtl w:val="true"/>
              </w:rPr>
              <w:t>התייחסות למורכבות הטכנולוגית ולעומק הטכנולוגי</w:t>
            </w:r>
          </w:p>
          <w:p>
            <w:pPr>
              <w:pStyle w:val="Notesnumer"/>
              <w:jc w:val="left"/>
              <w:rPr/>
            </w:pPr>
            <w:r>
              <w:rPr>
                <w:rtl w:val="true"/>
              </w:rPr>
              <w:t>[</w:t>
            </w:r>
            <w:r>
              <w:rPr>
                <w:b/>
                <w:bCs/>
              </w:rPr>
              <w:t>4</w:t>
            </w:r>
            <w:r>
              <w:rPr>
                <w:rtl w:val="true"/>
              </w:rPr>
              <w:t xml:space="preserve">] </w:t>
            </w:r>
            <w:r>
              <w:rPr>
                <w:rtl w:val="true"/>
              </w:rPr>
              <w:t>התייחסות להיתכנות של הטכנולוגיות שבבסיס התוצרים המפותחים בתוכנית</w:t>
            </w:r>
          </w:p>
        </w:tc>
      </w:tr>
    </w:tbl>
    <w:p>
      <w:pPr>
        <w:pStyle w:val="Norm"/>
        <w:rPr>
          <w:sz w:val="6"/>
          <w:szCs w:val="6"/>
        </w:rPr>
      </w:pPr>
      <w:r>
        <w:rPr>
          <w:sz w:val="6"/>
          <w:szCs w:val="6"/>
          <w:rtl w:val="true"/>
        </w:rPr>
      </w:r>
    </w:p>
    <w:p>
      <w:pPr>
        <w:pStyle w:val="Norm"/>
        <w:rPr>
          <w:rFonts w:cs="Arial"/>
        </w:rPr>
      </w:pPr>
      <w:r>
        <w:rPr>
          <w:rtl w:val="true"/>
        </w:rPr>
        <w:t>עבודת הפיתוח תתמקד בשני תחומים</w:t>
      </w:r>
      <w:r>
        <w:rPr>
          <w:rFonts w:cs="Arial"/>
          <w:rtl w:val="true"/>
        </w:rPr>
        <w:t xml:space="preserve">: </w:t>
      </w:r>
      <w:r>
        <w:rPr>
          <w:rtl w:val="true"/>
        </w:rPr>
        <w:t>פיתוח מערכת לומדת לזיהוי</w:t>
      </w:r>
      <w:r>
        <w:rPr>
          <w:rFonts w:cs="Arial"/>
          <w:rtl w:val="true"/>
        </w:rPr>
        <w:t xml:space="preserve">, </w:t>
      </w:r>
      <w:r>
        <w:rPr>
          <w:rtl w:val="true"/>
        </w:rPr>
        <w:t>ניתוח והמלצות על סיכונים ופיתוח ממש משתמש שמאפשר ניהול ההמלצות ויצירת מסמכי בדיקות בצורה אוטומטית</w:t>
      </w:r>
      <w:r>
        <w:rPr>
          <w:rFonts w:cs="Arial"/>
          <w:rtl w:val="true"/>
        </w:rPr>
        <w:t xml:space="preserve">. </w:t>
      </w:r>
      <w:r>
        <w:rPr>
          <w:rtl w:val="true"/>
        </w:rPr>
        <w:t>פיתוח המערכת הלומדת לזיהוי</w:t>
      </w:r>
      <w:r>
        <w:rPr>
          <w:rFonts w:cs="Arial"/>
          <w:rtl w:val="true"/>
        </w:rPr>
        <w:t xml:space="preserve">, </w:t>
      </w:r>
      <w:r>
        <w:rPr>
          <w:rtl w:val="true"/>
        </w:rPr>
        <w:t>ניתוח והמלצות על סיכונים תתמקד באינגרציה עם פלטפורמת סיילספורס</w:t>
      </w:r>
      <w:r>
        <w:rPr>
          <w:rFonts w:cs="Arial"/>
          <w:rtl w:val="true"/>
        </w:rPr>
        <w:t xml:space="preserve">, </w:t>
      </w:r>
      <w:r>
        <w:rPr>
          <w:rtl w:val="true"/>
        </w:rPr>
        <w:t xml:space="preserve">זיהוי השינויים וביצוע </w:t>
      </w:r>
      <w:r>
        <w:rPr>
          <w:rtl w:val="true"/>
        </w:rPr>
        <w:t>ניתוחים מבוססי למידת מכונה ומתן המלצות מבוססות הלמידה</w:t>
      </w:r>
      <w:r>
        <w:rPr>
          <w:rtl w:val="true"/>
        </w:rPr>
        <w:t xml:space="preserve">. </w:t>
      </w:r>
      <w:r>
        <w:rPr>
          <w:rtl w:val="true"/>
        </w:rPr>
        <w:t xml:space="preserve">המערכת הלומדת תבתע נתונים בפורמט גרף </w:t>
      </w:r>
      <w:r>
        <w:rPr>
          <w:rtl w:val="true"/>
        </w:rPr>
        <w:t>(</w:t>
      </w:r>
      <w:r>
        <w:rPr>
          <w:rtl w:val="true"/>
        </w:rPr>
        <w:t>רשתות</w:t>
      </w:r>
      <w:r>
        <w:rPr>
          <w:rtl w:val="true"/>
        </w:rPr>
        <w:t xml:space="preserve">). </w:t>
      </w:r>
      <w:r>
        <w:rPr>
          <w:rtl w:val="true"/>
        </w:rPr>
        <w:t>פיתוח הממשק יתמקד בהצגה ידידותית של המלצות למשתמשים ויצירת מסמכים בדיקות בצורה אוטומטית על בסיס הסיכונים שזוהו</w:t>
      </w:r>
      <w:r>
        <w:rPr>
          <w:rtl w:val="true"/>
        </w:rPr>
        <w:t>.</w:t>
      </w:r>
    </w:p>
    <w:p>
      <w:pPr>
        <w:pStyle w:val="Norm"/>
        <w:rPr>
          <w:rFonts w:cs="Arial"/>
        </w:rPr>
      </w:pPr>
      <w:r>
        <w:rPr>
          <w:rFonts w:cs="Arial"/>
          <w:rtl w:val="true"/>
        </w:rPr>
      </w:r>
    </w:p>
    <w:p>
      <w:pPr>
        <w:pStyle w:val="Norm"/>
        <w:rPr>
          <w:rFonts w:cs="Arial"/>
        </w:rPr>
      </w:pPr>
      <w:r>
        <w:rPr>
          <w:rtl w:val="true"/>
        </w:rPr>
        <w:drawing>
          <wp:inline distT="0" distB="0" distL="0" distR="0">
            <wp:extent cx="3721100" cy="4324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721100" cy="4324350"/>
                    </a:xfrm>
                    <a:prstGeom prst="rect">
                      <a:avLst/>
                    </a:prstGeom>
                  </pic:spPr>
                </pic:pic>
              </a:graphicData>
            </a:graphic>
          </wp:inline>
        </w:drawing>
      </w:r>
    </w:p>
    <w:p>
      <w:pPr>
        <w:pStyle w:val="Norm"/>
        <w:rPr>
          <w:rFonts w:cs="Arial"/>
        </w:rPr>
      </w:pPr>
      <w:r>
        <w:rPr>
          <w:rtl w:val="true"/>
        </w:rPr>
        <w:t xml:space="preserve">ביצוע </w:t>
      </w:r>
      <w:r>
        <w:rPr>
          <w:rtl w:val="true"/>
        </w:rPr>
        <w:t xml:space="preserve">ניתוחים מבוססי למידת מכונה עבור נתונים בפורמט גרף </w:t>
      </w:r>
      <w:r>
        <w:rPr>
          <w:rFonts w:cs="Arial"/>
          <w:rtl w:val="true"/>
        </w:rPr>
        <w:t>(</w:t>
      </w:r>
      <w:r>
        <w:rPr>
          <w:rtl w:val="true"/>
        </w:rPr>
        <w:t>רשתות</w:t>
      </w:r>
      <w:r>
        <w:rPr>
          <w:rFonts w:cs="Arial"/>
          <w:rtl w:val="true"/>
        </w:rPr>
        <w:t xml:space="preserve">) </w:t>
      </w:r>
      <w:r>
        <w:rPr>
          <w:rtl w:val="true"/>
        </w:rPr>
        <w:t>הן נושא מחקר הנמצא עדין בשלב מוקדם</w:t>
      </w:r>
      <w:r>
        <w:rPr>
          <w:rFonts w:cs="Arial"/>
          <w:rtl w:val="true"/>
        </w:rPr>
        <w:t xml:space="preserve">, </w:t>
      </w:r>
      <w:r>
        <w:rPr>
          <w:rtl w:val="true"/>
        </w:rPr>
        <w:t xml:space="preserve">זאת בשונה מנתונים סדרתיים </w:t>
      </w:r>
      <w:r>
        <w:rPr>
          <w:rFonts w:cs="Arial"/>
          <w:rtl w:val="true"/>
        </w:rPr>
        <w:t>(</w:t>
      </w:r>
      <w:r>
        <w:rPr>
          <w:rtl w:val="true"/>
        </w:rPr>
        <w:t xml:space="preserve">לדוגמא חיזוי סדרות זמן בהתבסס על שיטות סטטיסטיות כגון </w:t>
      </w:r>
      <w:r>
        <w:rPr>
          <w:rFonts w:cs="Arial"/>
        </w:rPr>
        <w:t>ARIMA</w:t>
      </w:r>
      <w:r>
        <w:rPr>
          <w:rFonts w:cs="Arial"/>
          <w:rtl w:val="true"/>
        </w:rPr>
        <w:t xml:space="preserve">, </w:t>
      </w:r>
      <w:r>
        <w:rPr>
          <w:rtl w:val="true"/>
        </w:rPr>
        <w:t xml:space="preserve">רשתות </w:t>
      </w:r>
      <w:r>
        <w:rPr>
          <w:rFonts w:cs="Arial"/>
        </w:rPr>
        <w:t>LSTM</w:t>
      </w:r>
      <w:r>
        <w:rPr>
          <w:rFonts w:cs="Arial"/>
          <w:rtl w:val="true"/>
        </w:rPr>
        <w:t xml:space="preserve">), </w:t>
      </w:r>
      <w:r>
        <w:rPr>
          <w:rtl w:val="true"/>
        </w:rPr>
        <w:t xml:space="preserve">חזותיים </w:t>
      </w:r>
      <w:r>
        <w:rPr>
          <w:rFonts w:cs="Arial"/>
          <w:rtl w:val="true"/>
        </w:rPr>
        <w:t>(</w:t>
      </w:r>
      <w:r>
        <w:rPr>
          <w:rtl w:val="true"/>
        </w:rPr>
        <w:t>לדוגמא שימוש ברשתות קונוולוציה לשם ניתוח תמונות</w:t>
      </w:r>
      <w:r>
        <w:rPr>
          <w:rFonts w:cs="Arial"/>
          <w:rtl w:val="true"/>
        </w:rPr>
        <w:t xml:space="preserve">) </w:t>
      </w:r>
      <w:r>
        <w:rPr>
          <w:rtl w:val="true"/>
        </w:rPr>
        <w:t xml:space="preserve">או טבלאיים </w:t>
      </w:r>
      <w:r>
        <w:rPr>
          <w:rFonts w:cs="Arial"/>
          <w:rtl w:val="true"/>
        </w:rPr>
        <w:t>(</w:t>
      </w:r>
      <w:r>
        <w:rPr>
          <w:rtl w:val="true"/>
        </w:rPr>
        <w:t>באמצעות אלגוריתמי לימוד</w:t>
      </w:r>
      <w:r>
        <w:rPr>
          <w:rFonts w:cs="Arial"/>
          <w:rtl w:val="true"/>
        </w:rPr>
        <w:t>-</w:t>
      </w:r>
      <w:r>
        <w:rPr>
          <w:rtl w:val="true"/>
        </w:rPr>
        <w:t>מכונה קלאסיים ושיטות מבוססות רשתות עמוקות</w:t>
      </w:r>
      <w:r>
        <w:rPr>
          <w:rFonts w:cs="Arial"/>
          <w:rtl w:val="true"/>
        </w:rPr>
        <w:t xml:space="preserve">). </w:t>
      </w:r>
      <w:r>
        <w:rPr>
          <w:rtl w:val="true"/>
        </w:rPr>
        <w:t xml:space="preserve">זאת למרות שכיחות נתונים מסוג זה </w:t>
      </w:r>
      <w:r>
        <w:rPr>
          <w:rFonts w:cs="Arial"/>
          <w:rtl w:val="true"/>
        </w:rPr>
        <w:t>(</w:t>
      </w:r>
      <w:r>
        <w:rPr>
          <w:rtl w:val="true"/>
        </w:rPr>
        <w:t>רשתות חברתיות</w:t>
      </w:r>
      <w:r>
        <w:rPr>
          <w:rFonts w:cs="Arial"/>
          <w:rtl w:val="true"/>
        </w:rPr>
        <w:t>,</w:t>
      </w:r>
      <w:r>
        <w:rPr>
          <w:rtl w:val="true"/>
        </w:rPr>
        <w:t>אתרי מסחר וכד</w:t>
      </w:r>
      <w:r>
        <w:rPr>
          <w:rtl w:val="true"/>
        </w:rPr>
        <w:t>'</w:t>
      </w:r>
      <w:r>
        <w:rPr>
          <w:rFonts w:cs="Arial"/>
          <w:rtl w:val="true"/>
        </w:rPr>
        <w:t xml:space="preserve">). </w:t>
      </w:r>
      <w:r>
        <w:rPr>
          <w:rtl w:val="true"/>
        </w:rPr>
        <w:t>ספציפית</w:t>
      </w:r>
      <w:r>
        <w:rPr>
          <w:rtl w:val="true"/>
        </w:rPr>
        <w:t xml:space="preserve">, </w:t>
      </w:r>
      <w:r>
        <w:rPr>
          <w:rtl w:val="true"/>
        </w:rPr>
        <w:t xml:space="preserve">היכולת לתאר גרף במרחב וקטורי בעל מספר מימדים סופי </w:t>
      </w:r>
      <w:r>
        <w:rPr>
          <w:rFonts w:cs="Arial"/>
          <w:rtl w:val="true"/>
        </w:rPr>
        <w:t>(“</w:t>
      </w:r>
      <w:r>
        <w:rPr>
          <w:rFonts w:cs="Arial"/>
        </w:rPr>
        <w:t>graph embeddings</w:t>
      </w:r>
      <w:r>
        <w:rPr>
          <w:rFonts w:cs="Arial"/>
          <w:rtl w:val="true"/>
        </w:rPr>
        <w:t xml:space="preserve">”) </w:t>
      </w:r>
      <w:r>
        <w:rPr>
          <w:rtl w:val="true"/>
        </w:rPr>
        <w:t>החלה לצבור תאוצה מחקרית בשלוש השנים האחרונות</w:t>
      </w:r>
      <w:r>
        <w:rPr>
          <w:rFonts w:cs="Arial"/>
          <w:rtl w:val="true"/>
        </w:rPr>
        <w:t>.</w:t>
      </w:r>
      <w:r>
        <w:rPr>
          <w:rtl w:val="true"/>
        </w:rPr>
        <w:t xml:space="preserve">אלגוריתמים כגון </w:t>
      </w:r>
      <w:r>
        <w:rPr>
          <w:rFonts w:cs="Arial"/>
        </w:rPr>
        <w:t>Node2Vec</w:t>
      </w:r>
      <w:r>
        <w:rPr>
          <w:rFonts w:cs="Arial"/>
          <w:rtl w:val="true"/>
        </w:rPr>
        <w:t xml:space="preserve"> </w:t>
      </w:r>
      <w:r>
        <w:rPr>
          <w:rtl w:val="true"/>
        </w:rPr>
        <w:t xml:space="preserve">ולאחרונה </w:t>
      </w:r>
      <w:r>
        <w:rPr>
          <w:rFonts w:cs="Arial"/>
        </w:rPr>
        <w:t>Graph2Vec</w:t>
      </w:r>
      <w:r>
        <w:rPr>
          <w:rFonts w:cs="Arial"/>
          <w:rtl w:val="true"/>
        </w:rPr>
        <w:t xml:space="preserve"> </w:t>
      </w:r>
      <w:r>
        <w:rPr>
          <w:rtl w:val="true"/>
        </w:rPr>
        <w:t xml:space="preserve">מאפשרים תרגום בעיות מתחום הגרפים </w:t>
      </w:r>
      <w:r>
        <w:rPr>
          <w:rFonts w:cs="Arial"/>
          <w:rtl w:val="true"/>
        </w:rPr>
        <w:t>(</w:t>
      </w:r>
      <w:r>
        <w:rPr>
          <w:rtl w:val="true"/>
        </w:rPr>
        <w:t>רשתות</w:t>
      </w:r>
      <w:r>
        <w:rPr>
          <w:rFonts w:cs="Arial"/>
          <w:rtl w:val="true"/>
        </w:rPr>
        <w:t xml:space="preserve">) </w:t>
      </w:r>
      <w:r>
        <w:rPr>
          <w:rtl w:val="true"/>
        </w:rPr>
        <w:t xml:space="preserve">לתחומים בוגרים יותר מבחינת ניתוחי למידת מכונה </w:t>
      </w:r>
      <w:r>
        <w:rPr>
          <w:rFonts w:cs="Arial"/>
          <w:rtl w:val="true"/>
        </w:rPr>
        <w:t>(</w:t>
      </w:r>
      <w:r>
        <w:rPr>
          <w:rtl w:val="true"/>
        </w:rPr>
        <w:t>כימות דמיון בין גרפים</w:t>
      </w:r>
      <w:r>
        <w:rPr>
          <w:rFonts w:cs="Arial"/>
          <w:rtl w:val="true"/>
        </w:rPr>
        <w:t>,</w:t>
      </w:r>
      <w:r>
        <w:rPr>
          <w:rtl w:val="true"/>
        </w:rPr>
        <w:t>זיהוי שכנים</w:t>
      </w:r>
      <w:r>
        <w:rPr>
          <w:rFonts w:cs="Arial"/>
          <w:rtl w:val="true"/>
        </w:rPr>
        <w:t xml:space="preserve">, </w:t>
      </w:r>
      <w:r>
        <w:rPr>
          <w:rtl w:val="true"/>
        </w:rPr>
        <w:t>שיטות רגרסיה לצורכי חיזוי וקלאסיפיקציה לצורכי חלוקה למחלקות ותיוג</w:t>
      </w:r>
      <w:r>
        <w:rPr>
          <w:rtl w:val="true"/>
        </w:rPr>
        <w:t>)</w:t>
      </w:r>
      <w:r>
        <w:rPr>
          <w:rFonts w:cs="Arial"/>
          <w:rtl w:val="true"/>
        </w:rPr>
        <w:t xml:space="preserve">. </w:t>
      </w:r>
      <w:r>
        <w:rPr>
          <w:rtl w:val="true"/>
        </w:rPr>
        <w:t>עם זאת</w:t>
      </w:r>
      <w:r>
        <w:rPr>
          <w:rFonts w:cs="Arial"/>
          <w:rtl w:val="true"/>
        </w:rPr>
        <w:t xml:space="preserve">, </w:t>
      </w:r>
      <w:r>
        <w:rPr>
          <w:rtl w:val="true"/>
        </w:rPr>
        <w:t xml:space="preserve">שיטות אלה עדיין בחיתוליהן ויישומן </w:t>
      </w:r>
      <w:r>
        <w:rPr>
          <w:rFonts w:cs="Arial"/>
          <w:rtl w:val="true"/>
        </w:rPr>
        <w:t xml:space="preserve">, </w:t>
      </w:r>
      <w:r>
        <w:rPr>
          <w:rtl w:val="true"/>
        </w:rPr>
        <w:t>הן בכלליות הן עבור הבעיות בהן אנו עוסקים</w:t>
      </w:r>
      <w:r>
        <w:rPr>
          <w:rFonts w:cs="Arial"/>
          <w:rtl w:val="true"/>
        </w:rPr>
        <w:t xml:space="preserve">, </w:t>
      </w:r>
      <w:r>
        <w:rPr>
          <w:rtl w:val="true"/>
        </w:rPr>
        <w:t>אינו מפותח דיו</w:t>
      </w:r>
      <w:r>
        <w:rPr>
          <w:rFonts w:cs="Arial"/>
          <w:rtl w:val="true"/>
        </w:rPr>
        <w:t xml:space="preserve">. </w:t>
      </w:r>
    </w:p>
    <w:p>
      <w:pPr>
        <w:pStyle w:val="Norm"/>
        <w:rPr>
          <w:rFonts w:cs="Arial"/>
        </w:rPr>
      </w:pPr>
      <w:r>
        <w:rPr>
          <w:rtl w:val="true"/>
        </w:rPr>
        <w:t>פיתוח מערכת ניתוח והמלצות שממנה נוצרים מסמכי בדיקות מחייב היכרות וידע מעמיק עם צריכ השוק יחד מנגנון הניתוח שמפורט לעיל הוא פיתרון בעיה ידנית של שני עשורים עם טכנולגיה חדשנית ותספק פתרון פונקציונאלי חדשני ללקוחות</w:t>
      </w:r>
      <w:r>
        <w:rPr>
          <w:rFonts w:cs="Arial"/>
          <w:rtl w:val="true"/>
        </w:rPr>
        <w:t>.</w:t>
      </w:r>
    </w:p>
    <w:p>
      <w:pPr>
        <w:pStyle w:val="Norm"/>
        <w:rPr/>
      </w:pPr>
      <w:r>
        <w:rPr>
          <w:rtl w:val="true"/>
        </w:rPr>
      </w:r>
    </w:p>
    <w:p>
      <w:pPr>
        <w:pStyle w:val="Norm"/>
        <w:rPr>
          <w:sz w:val="6"/>
          <w:szCs w:val="6"/>
        </w:rPr>
      </w:pPr>
      <w:r>
        <w:rPr>
          <w:sz w:val="6"/>
          <w:szCs w:val="6"/>
          <w:rtl w:val="true"/>
        </w:rPr>
      </w:r>
    </w:p>
    <w:p>
      <w:pPr>
        <w:pStyle w:val="Norm"/>
        <w:rPr>
          <w:sz w:val="6"/>
          <w:szCs w:val="6"/>
        </w:rPr>
      </w:pPr>
      <w:r>
        <w:rPr>
          <w:sz w:val="6"/>
          <w:szCs w:val="6"/>
          <w:rtl w:val="true"/>
        </w:rPr>
      </w:r>
    </w:p>
    <w:tbl>
      <w:tblPr>
        <w:tblStyle w:val="TableGrid"/>
        <w:bidiVisual w:val="true"/>
        <w:tblW w:w="5000" w:type="pct"/>
        <w:jc w:val="center"/>
        <w:tblInd w:w="0" w:type="dxa"/>
        <w:tblCellMar>
          <w:top w:w="28" w:type="dxa"/>
          <w:left w:w="0" w:type="dxa"/>
          <w:bottom w:w="28" w:type="dxa"/>
          <w:right w:w="0" w:type="dxa"/>
        </w:tblCellMar>
        <w:tblLook w:val="04a0" w:noHBand="0" w:noVBand="1" w:firstColumn="1" w:lastRow="0" w:lastColumn="0" w:firstRow="1"/>
      </w:tblPr>
      <w:tblGrid>
        <w:gridCol w:w="9360"/>
      </w:tblGrid>
      <w:tr>
        <w:trPr>
          <w:cantSplit w:val="true"/>
        </w:trPr>
        <w:tc>
          <w:tcPr>
            <w:tcW w:w="9360" w:type="dxa"/>
            <w:tcBorders>
              <w:top w:val="nil"/>
              <w:left w:val="nil"/>
              <w:bottom w:val="single" w:sz="2" w:space="0" w:color="002060"/>
              <w:right w:val="nil"/>
            </w:tcBorders>
            <w:shd w:color="auto" w:fill="D9D9D9" w:themeFill="background1" w:themeFillShade="d9" w:val="clear"/>
          </w:tcPr>
          <w:p>
            <w:pPr>
              <w:pStyle w:val="Noteshead"/>
              <w:jc w:val="left"/>
              <w:rPr/>
            </w:pPr>
            <w:r>
              <w:rPr>
                <w:rtl w:val="true"/>
              </w:rPr>
              <w:t>תאר ופרט את הנושאים הבאים</w:t>
            </w:r>
            <w:r>
              <w:rPr>
                <w:rtl w:val="true"/>
              </w:rPr>
              <w:t>:</w:t>
            </w:r>
          </w:p>
          <w:p>
            <w:pPr>
              <w:pStyle w:val="Heading2"/>
              <w:numPr>
                <w:ilvl w:val="1"/>
                <w:numId w:val="2"/>
              </w:numPr>
              <w:shd w:val="clear" w:color="auto" w:fill="231E50"/>
              <w:outlineLvl w:val="1"/>
              <w:rPr/>
            </w:pPr>
            <w:r>
              <w:rPr>
                <w:rtl w:val="true"/>
              </w:rPr>
              <w:t>ייחודיות וחדשנות</w:t>
            </w:r>
          </w:p>
          <w:p>
            <w:pPr>
              <w:pStyle w:val="Notesnumer"/>
              <w:jc w:val="left"/>
              <w:rPr/>
            </w:pPr>
            <w:r>
              <w:rPr>
                <w:rtl w:val="true"/>
              </w:rPr>
              <w:t>[</w:t>
            </w:r>
            <w:r>
              <w:rPr>
                <w:b/>
                <w:bCs/>
              </w:rPr>
              <w:t>1</w:t>
            </w:r>
            <w:r>
              <w:rPr>
                <w:rtl w:val="true"/>
              </w:rPr>
              <w:t xml:space="preserve">] </w:t>
            </w:r>
            <w:r>
              <w:rPr>
                <w:rtl w:val="true"/>
              </w:rPr>
              <w:t>הייחודיות והחדשנות הטכנולוגית ו</w:t>
            </w:r>
            <w:r>
              <w:rPr>
                <w:rtl w:val="true"/>
              </w:rPr>
              <w:t>/</w:t>
            </w:r>
            <w:r>
              <w:rPr>
                <w:rtl w:val="true"/>
              </w:rPr>
              <w:t xml:space="preserve">או הפונקציונאלית </w:t>
            </w:r>
            <w:r>
              <w:rPr>
                <w:rtl w:val="true"/>
              </w:rPr>
              <w:t>(</w:t>
            </w:r>
            <w:r>
              <w:rPr>
                <w:rtl w:val="true"/>
              </w:rPr>
              <w:t>בנפרד</w:t>
            </w:r>
            <w:r>
              <w:rPr>
                <w:rtl w:val="true"/>
              </w:rPr>
              <w:t xml:space="preserve">) </w:t>
            </w:r>
            <w:r>
              <w:rPr>
                <w:rtl w:val="true"/>
              </w:rPr>
              <w:t>ביחס לקיים בתאגיד ובעולם במועד תחילת התיק הנוכחי</w:t>
            </w:r>
          </w:p>
          <w:p>
            <w:pPr>
              <w:pStyle w:val="Notesnumer"/>
              <w:jc w:val="left"/>
              <w:rPr/>
            </w:pPr>
            <w:r>
              <w:rPr>
                <w:rtl w:val="true"/>
              </w:rPr>
              <w:t>[</w:t>
            </w:r>
            <w:r>
              <w:rPr>
                <w:b/>
                <w:bCs/>
              </w:rPr>
              <w:t>2</w:t>
            </w:r>
            <w:r>
              <w:rPr>
                <w:rtl w:val="true"/>
              </w:rPr>
              <w:t xml:space="preserve">] </w:t>
            </w:r>
            <w:r>
              <w:rPr>
                <w:rtl w:val="true"/>
              </w:rPr>
              <w:t>החדשנות הטכנולוגית ו</w:t>
            </w:r>
            <w:r>
              <w:rPr>
                <w:rtl w:val="true"/>
              </w:rPr>
              <w:t>/</w:t>
            </w:r>
            <w:r>
              <w:rPr>
                <w:rtl w:val="true"/>
              </w:rPr>
              <w:t xml:space="preserve">או הפונקציונאלית </w:t>
            </w:r>
            <w:r>
              <w:rPr>
                <w:rtl w:val="true"/>
              </w:rPr>
              <w:t>(</w:t>
            </w:r>
            <w:r>
              <w:rPr>
                <w:rtl w:val="true"/>
              </w:rPr>
              <w:t>בנפרד</w:t>
            </w:r>
            <w:r>
              <w:rPr>
                <w:rtl w:val="true"/>
              </w:rPr>
              <w:t xml:space="preserve">) </w:t>
            </w:r>
            <w:r>
              <w:rPr>
                <w:rtl w:val="true"/>
              </w:rPr>
              <w:t>שתתווסף במהלך ביצוע התיק הנוכחי</w:t>
            </w:r>
          </w:p>
          <w:p>
            <w:pPr>
              <w:pStyle w:val="Notesnumer"/>
              <w:jc w:val="left"/>
              <w:rPr/>
            </w:pPr>
            <w:r>
              <w:rPr>
                <w:rtl w:val="true"/>
              </w:rPr>
              <w:t>[</w:t>
            </w:r>
            <w:r>
              <w:rPr>
                <w:b/>
                <w:bCs/>
              </w:rPr>
              <w:t>3</w:t>
            </w:r>
            <w:r>
              <w:rPr>
                <w:rtl w:val="true"/>
              </w:rPr>
              <w:t xml:space="preserve">] </w:t>
            </w:r>
            <w:r>
              <w:rPr>
                <w:rtl w:val="true"/>
              </w:rPr>
              <w:t>החדשנות הטכנולוגית ו</w:t>
            </w:r>
            <w:r>
              <w:rPr>
                <w:rtl w:val="true"/>
              </w:rPr>
              <w:t>/</w:t>
            </w:r>
            <w:r>
              <w:rPr>
                <w:rtl w:val="true"/>
              </w:rPr>
              <w:t xml:space="preserve">או הפונקציונאלית </w:t>
            </w:r>
            <w:r>
              <w:rPr>
                <w:rtl w:val="true"/>
              </w:rPr>
              <w:t>(</w:t>
            </w:r>
            <w:r>
              <w:rPr>
                <w:rtl w:val="true"/>
              </w:rPr>
              <w:t>בנפרד</w:t>
            </w:r>
            <w:r>
              <w:rPr>
                <w:rtl w:val="true"/>
              </w:rPr>
              <w:t xml:space="preserve">) </w:t>
            </w:r>
            <w:r>
              <w:rPr>
                <w:rtl w:val="true"/>
              </w:rPr>
              <w:t>שתתווסף במסגרת התוכנית הרב שנתית</w:t>
            </w:r>
          </w:p>
        </w:tc>
      </w:tr>
    </w:tbl>
    <w:p>
      <w:pPr>
        <w:pStyle w:val="Norm"/>
        <w:rPr>
          <w:sz w:val="6"/>
          <w:szCs w:val="6"/>
        </w:rPr>
      </w:pPr>
      <w:r>
        <w:rPr>
          <w:sz w:val="6"/>
          <w:szCs w:val="6"/>
          <w:rtl w:val="true"/>
        </w:rPr>
      </w:r>
    </w:p>
    <w:p>
      <w:pPr>
        <w:pStyle w:val="Norm"/>
        <w:rPr/>
      </w:pPr>
      <w:r>
        <w:rPr>
          <w:rtl w:val="true"/>
        </w:rPr>
        <w:t>[</w:t>
      </w:r>
      <w:r>
        <w:rPr/>
        <w:t>1</w:t>
      </w:r>
      <w:r>
        <w:rPr>
          <w:rtl w:val="true"/>
        </w:rPr>
        <w:t>]</w:t>
      </w:r>
    </w:p>
    <w:p>
      <w:pPr>
        <w:pStyle w:val="Norm"/>
        <w:rPr/>
      </w:pPr>
      <w:r>
        <w:rPr>
          <w:rtl w:val="true"/>
        </w:rPr>
        <w:t>המערכת כיום מספקת פתרון פונקציונאלי לתהליך ידני אשר מבוסס כיום רובו ככולו על ידע אנושי ואיכות התוצרים תלויה בניסונו ורמת ההבנה של האדם שמבצע את התהליך</w:t>
      </w:r>
      <w:r>
        <w:rPr>
          <w:rtl w:val="true"/>
        </w:rPr>
        <w:t xml:space="preserve">. </w:t>
      </w:r>
      <w:r>
        <w:rPr>
          <w:rtl w:val="true"/>
        </w:rPr>
        <w:t>המערכת מספקת למשתמש המלצות בסיסיות לסיכונים ומעבירה את תהליך הנייר לתהליך דיגיטאלי</w:t>
      </w:r>
      <w:r>
        <w:rPr>
          <w:rtl w:val="true"/>
        </w:rPr>
        <w:t xml:space="preserve">. </w:t>
      </w:r>
      <w:r>
        <w:rPr>
          <w:rtl w:val="true"/>
        </w:rPr>
        <w:t>בשלב זה</w:t>
      </w:r>
      <w:r>
        <w:rPr>
          <w:rtl w:val="true"/>
        </w:rPr>
        <w:t xml:space="preserve">, </w:t>
      </w:r>
      <w:r>
        <w:rPr>
          <w:rtl w:val="true"/>
        </w:rPr>
        <w:t xml:space="preserve">לא קיימים פיתרונות דומים שמסוגלים לספק המלצות על סיכונים אך קיימים מוצרים שממירים את התהליך הידני בתהליך דיגטאלי </w:t>
      </w:r>
      <w:r>
        <w:rPr>
          <w:rtl w:val="true"/>
        </w:rPr>
        <w:t>(</w:t>
      </w:r>
      <w:r>
        <w:rPr>
          <w:rtl w:val="true"/>
        </w:rPr>
        <w:t>טפסים אלקטרוניים</w:t>
      </w:r>
      <w:r>
        <w:rPr>
          <w:rtl w:val="true"/>
        </w:rPr>
        <w:t>).</w:t>
      </w:r>
    </w:p>
    <w:p>
      <w:pPr>
        <w:pStyle w:val="Norm"/>
        <w:rPr/>
      </w:pPr>
      <w:r>
        <w:rPr>
          <w:rtl w:val="true"/>
        </w:rPr>
      </w:r>
    </w:p>
    <w:p>
      <w:pPr>
        <w:pStyle w:val="Norm"/>
        <w:rPr/>
      </w:pPr>
      <w:r>
        <w:rPr>
          <w:rtl w:val="true"/>
        </w:rPr>
        <w:t xml:space="preserve">חדשנות טכנולוגית </w:t>
      </w:r>
      <w:r>
        <w:rPr>
          <w:rtl w:val="true"/>
        </w:rPr>
        <w:t xml:space="preserve">-  </w:t>
      </w:r>
      <w:r>
        <w:rPr>
          <w:rtl w:val="true"/>
        </w:rPr>
        <w:t>יישום מערכת חוקים ראשונית למתן המלצות על סיכון לכל מרכיב ארכיטקטורה</w:t>
      </w:r>
      <w:r>
        <w:rPr>
          <w:rtl w:val="true"/>
        </w:rPr>
        <w:t>.</w:t>
      </w:r>
    </w:p>
    <w:p>
      <w:pPr>
        <w:pStyle w:val="Norm"/>
        <w:rPr/>
      </w:pPr>
      <w:r>
        <w:rPr>
          <w:rtl w:val="true"/>
        </w:rPr>
        <w:t>חדשנות פונקציונאלית – העברת התהליך מנייר לתהליך דיגיטאלי תוך יישום מתודלוגיית ניהול סיכונים עדכנית</w:t>
      </w:r>
      <w:r>
        <w:rPr>
          <w:rtl w:val="true"/>
        </w:rPr>
        <w:t>.</w:t>
      </w:r>
    </w:p>
    <w:p>
      <w:pPr>
        <w:pStyle w:val="Norm"/>
        <w:rPr/>
      </w:pPr>
      <w:r>
        <w:rPr>
          <w:rtl w:val="true"/>
        </w:rPr>
        <w:t>הזן טקסט כאן…</w:t>
      </w:r>
    </w:p>
    <w:p>
      <w:pPr>
        <w:pStyle w:val="Norm"/>
        <w:rPr/>
      </w:pPr>
      <w:r>
        <w:rPr>
          <w:rtl w:val="true"/>
        </w:rPr>
        <w:t>[</w:t>
      </w:r>
      <w:r>
        <w:rPr/>
        <w:t>2</w:t>
      </w:r>
      <w:r>
        <w:rPr>
          <w:rtl w:val="true"/>
        </w:rPr>
        <w:t>]</w:t>
      </w:r>
    </w:p>
    <w:p>
      <w:pPr>
        <w:pStyle w:val="Norm"/>
        <w:rPr/>
      </w:pPr>
      <w:r>
        <w:rPr>
          <w:rtl w:val="true"/>
        </w:rPr>
        <w:t>המערכת שתפותח תהיה הראשונה מסוגה המספקת פתרון פונקציונאלי לתהליך ידני מתחילתו עד סופו</w:t>
      </w:r>
      <w:r>
        <w:rPr>
          <w:rtl w:val="true"/>
        </w:rPr>
        <w:t xml:space="preserve">. </w:t>
      </w:r>
      <w:r>
        <w:rPr>
          <w:rtl w:val="true"/>
        </w:rPr>
        <w:t>יחד עם השימוש ביכולת ללימוד מכונה ומתן המלצות אוטומאטי מדובר על מערכת ייחודית לפיתרון הבעיה</w:t>
      </w:r>
      <w:r>
        <w:rPr>
          <w:rtl w:val="true"/>
        </w:rPr>
        <w:t xml:space="preserve">. </w:t>
      </w:r>
      <w:r>
        <w:rPr>
          <w:rtl w:val="true"/>
        </w:rPr>
        <w:t>כיום</w:t>
      </w:r>
      <w:r>
        <w:rPr>
          <w:rtl w:val="true"/>
        </w:rPr>
        <w:t xml:space="preserve">, </w:t>
      </w:r>
      <w:r>
        <w:rPr>
          <w:rtl w:val="true"/>
        </w:rPr>
        <w:t>הפיתרון המתקדם ביותר מבצע מעבר של תהליך הנייר למערכת דיגיטאלית כאשר זיהוי וניתוח הסיכונים</w:t>
      </w:r>
      <w:r>
        <w:rPr>
          <w:rtl w:val="true"/>
        </w:rPr>
        <w:t xml:space="preserve">, </w:t>
      </w:r>
      <w:r>
        <w:rPr>
          <w:rtl w:val="true"/>
        </w:rPr>
        <w:t>כתיבת המסמכים וביצוע הבדיקות עדיין תלוי באדם המבצע את התהליך</w:t>
      </w:r>
      <w:r>
        <w:rPr>
          <w:rtl w:val="true"/>
        </w:rPr>
        <w:t>.</w:t>
      </w:r>
    </w:p>
    <w:p>
      <w:pPr>
        <w:pStyle w:val="Norm"/>
        <w:rPr/>
      </w:pPr>
      <w:r>
        <w:rPr>
          <w:rtl w:val="true"/>
        </w:rPr>
      </w:r>
    </w:p>
    <w:p>
      <w:pPr>
        <w:pStyle w:val="Norm"/>
        <w:rPr/>
      </w:pPr>
      <w:r>
        <w:rPr>
          <w:rtl w:val="true"/>
        </w:rPr>
      </w:r>
    </w:p>
    <w:p>
      <w:pPr>
        <w:pStyle w:val="Norm"/>
        <w:rPr/>
      </w:pPr>
      <w:r>
        <w:rPr>
          <w:rtl w:val="true"/>
        </w:rPr>
        <w:t xml:space="preserve">חדשנות טכנולוגית </w:t>
      </w:r>
      <w:r>
        <w:rPr>
          <w:rtl w:val="true"/>
        </w:rPr>
        <w:t xml:space="preserve">-  </w:t>
      </w:r>
      <w:r>
        <w:rPr>
          <w:rtl w:val="true"/>
        </w:rPr>
        <w:t>יישומים ראשוניים למחקר בחזית תחום למידת המכונה על גרפים</w:t>
      </w:r>
      <w:r>
        <w:rPr>
          <w:rtl w:val="true"/>
        </w:rPr>
        <w:t>.</w:t>
      </w:r>
    </w:p>
    <w:p>
      <w:pPr>
        <w:pStyle w:val="Norm"/>
        <w:rPr/>
      </w:pPr>
      <w:r>
        <w:rPr>
          <w:rtl w:val="true"/>
        </w:rPr>
        <w:t xml:space="preserve">חדשנות פונקציונאלית – העברת ארכיטקטורות </w:t>
      </w:r>
      <w:r>
        <w:rPr/>
        <w:t>IT</w:t>
      </w:r>
      <w:r>
        <w:rPr>
          <w:rtl w:val="true"/>
        </w:rPr>
        <w:t xml:space="preserve"> </w:t>
      </w:r>
      <w:r>
        <w:rPr>
          <w:rtl w:val="true"/>
        </w:rPr>
        <w:t>מהמרחב הגראפי למרחב הוקטורי</w:t>
      </w:r>
      <w:r>
        <w:rPr>
          <w:rtl w:val="true"/>
        </w:rPr>
        <w:t xml:space="preserve">, </w:t>
      </w:r>
      <w:r>
        <w:rPr>
          <w:rtl w:val="true"/>
        </w:rPr>
        <w:t xml:space="preserve">הגדרת מטריקות מרחק בין ארכיטקטורות </w:t>
      </w:r>
      <w:r>
        <w:rPr>
          <w:rtl w:val="true"/>
        </w:rPr>
        <w:t>(</w:t>
      </w:r>
      <w:r>
        <w:rPr>
          <w:rtl w:val="true"/>
        </w:rPr>
        <w:t>לקוחות</w:t>
      </w:r>
      <w:r>
        <w:rPr>
          <w:rtl w:val="true"/>
        </w:rPr>
        <w:t xml:space="preserve">), </w:t>
      </w:r>
      <w:r>
        <w:rPr>
          <w:rtl w:val="true"/>
        </w:rPr>
        <w:t>המלצות תפעוליות המבוססות על דמיון בין ארכיטקטורות הלקוחות</w:t>
      </w:r>
    </w:p>
    <w:p>
      <w:pPr>
        <w:pStyle w:val="Norm"/>
        <w:rPr/>
      </w:pPr>
      <w:r>
        <w:rPr>
          <w:rtl w:val="true"/>
        </w:rPr>
        <w:t>[</w:t>
      </w:r>
      <w:r>
        <w:rPr/>
        <w:t>3</w:t>
      </w:r>
      <w:r>
        <w:rPr>
          <w:rtl w:val="true"/>
        </w:rPr>
        <w:t>]</w:t>
      </w:r>
    </w:p>
    <w:p>
      <w:pPr>
        <w:pStyle w:val="Norm"/>
        <w:rPr/>
      </w:pPr>
      <w:r>
        <w:rPr>
          <w:highlight w:val="yellow"/>
          <w:rtl w:val="true"/>
        </w:rPr>
        <w:t>?</w:t>
      </w:r>
    </w:p>
    <w:p>
      <w:pPr>
        <w:pStyle w:val="Norm"/>
        <w:rPr/>
      </w:pPr>
      <w:r>
        <w:rPr>
          <w:rtl w:val="true"/>
        </w:rPr>
        <w:t xml:space="preserve">חדשנות טכנולוגית – מיפוי מהמרחב הוקטורי למרחב הגרפי לשם הגדרה אוטומטית של חוקים חדשים </w:t>
      </w:r>
      <w:r>
        <w:rPr>
          <w:rtl w:val="true"/>
        </w:rPr>
        <w:t>(</w:t>
      </w:r>
      <w:r>
        <w:rPr>
          <w:rtl w:val="true"/>
        </w:rPr>
        <w:t>תתי</w:t>
      </w:r>
      <w:r>
        <w:rPr>
          <w:rtl w:val="true"/>
        </w:rPr>
        <w:t>-</w:t>
      </w:r>
      <w:r>
        <w:rPr>
          <w:rtl w:val="true"/>
        </w:rPr>
        <w:t>גרפים</w:t>
      </w:r>
      <w:r>
        <w:rPr>
          <w:rtl w:val="true"/>
        </w:rPr>
        <w:t xml:space="preserve">). </w:t>
      </w:r>
    </w:p>
    <w:p>
      <w:pPr>
        <w:pStyle w:val="Norm"/>
        <w:rPr/>
      </w:pPr>
      <w:r>
        <w:rPr>
          <w:rtl w:val="true"/>
        </w:rPr>
        <w:t>חדשנות פונקציונאלית – היכולת לעבור מהמרחב הוקטורי לגראפי תאפשר יצירה של חוקים חדשים המבוססים על נקודת פתיחה במרחק הוקטורי הקרובה לנקודת הפתיחה של חוקים קיימים או הממוקמת מאותו צד של היפר</w:t>
      </w:r>
      <w:r>
        <w:rPr>
          <w:rtl w:val="true"/>
        </w:rPr>
        <w:t>-</w:t>
      </w:r>
      <w:r>
        <w:rPr>
          <w:rtl w:val="true"/>
        </w:rPr>
        <w:t>מישור החלוקה עבור בעיות חלוקה לקטגוריות</w:t>
      </w:r>
      <w:r>
        <w:rPr>
          <w:rtl w:val="true"/>
        </w:rPr>
        <w:t xml:space="preserve">. </w:t>
      </w:r>
      <w:r>
        <w:rPr>
          <w:rtl w:val="true"/>
        </w:rPr>
        <w:t xml:space="preserve">פיתוח מסוג זה יכול לשמש במערכות  אחרות המיוצגות כגרפים מלבד זו בה אנו עוסקים </w:t>
      </w:r>
      <w:r>
        <w:rPr>
          <w:rtl w:val="true"/>
        </w:rPr>
        <w:t>(</w:t>
      </w:r>
      <w:r>
        <w:rPr>
          <w:rtl w:val="true"/>
        </w:rPr>
        <w:t>זיהוי ישויות חשודות ברשתות חברתיות</w:t>
      </w:r>
      <w:r>
        <w:rPr>
          <w:rtl w:val="true"/>
        </w:rPr>
        <w:t xml:space="preserve">, </w:t>
      </w:r>
      <w:r>
        <w:rPr>
          <w:rtl w:val="true"/>
        </w:rPr>
        <w:t>זיהוי קונפיגורציות לא</w:t>
      </w:r>
      <w:r>
        <w:rPr>
          <w:rtl w:val="true"/>
        </w:rPr>
        <w:t>-</w:t>
      </w:r>
      <w:r>
        <w:rPr>
          <w:rtl w:val="true"/>
        </w:rPr>
        <w:t>מיטביות בארכיטקטורות ענן</w:t>
      </w:r>
      <w:r>
        <w:rPr>
          <w:rtl w:val="true"/>
        </w:rPr>
        <w:t xml:space="preserve">, </w:t>
      </w:r>
      <w:r>
        <w:rPr>
          <w:rtl w:val="true"/>
        </w:rPr>
        <w:t>כשלים בתשתיות תקשורת</w:t>
      </w:r>
      <w:r>
        <w:rPr>
          <w:rtl w:val="true"/>
        </w:rPr>
        <w:t xml:space="preserve">, </w:t>
      </w:r>
      <w:r>
        <w:rPr>
          <w:rtl w:val="true"/>
        </w:rPr>
        <w:t>מיתוג או תנועה…</w:t>
      </w:r>
      <w:r>
        <w:rPr>
          <w:rtl w:val="true"/>
        </w:rPr>
        <w:t xml:space="preserve">).  </w:t>
      </w:r>
    </w:p>
    <w:p>
      <w:pPr>
        <w:pStyle w:val="Norm"/>
        <w:rPr/>
      </w:pPr>
      <w:r>
        <w:rPr>
          <w:rtl w:val="true"/>
        </w:rPr>
      </w:r>
    </w:p>
    <w:p>
      <w:pPr>
        <w:pStyle w:val="Norm"/>
        <w:rPr>
          <w:sz w:val="6"/>
          <w:szCs w:val="6"/>
        </w:rPr>
      </w:pPr>
      <w:r>
        <w:rPr>
          <w:sz w:val="6"/>
          <w:szCs w:val="6"/>
          <w:rtl w:val="true"/>
        </w:rPr>
      </w:r>
    </w:p>
    <w:tbl>
      <w:tblPr>
        <w:tblStyle w:val="TableGrid"/>
        <w:bidiVisual w:val="true"/>
        <w:tblW w:w="5000" w:type="pct"/>
        <w:jc w:val="center"/>
        <w:tblInd w:w="0" w:type="dxa"/>
        <w:tblCellMar>
          <w:top w:w="28" w:type="dxa"/>
          <w:left w:w="0" w:type="dxa"/>
          <w:bottom w:w="28" w:type="dxa"/>
          <w:right w:w="0" w:type="dxa"/>
        </w:tblCellMar>
        <w:tblLook w:val="04a0" w:noHBand="0" w:noVBand="1" w:firstColumn="1" w:lastRow="0" w:lastColumn="0" w:firstRow="1"/>
      </w:tblPr>
      <w:tblGrid>
        <w:gridCol w:w="9360"/>
      </w:tblGrid>
      <w:tr>
        <w:trPr>
          <w:cantSplit w:val="true"/>
        </w:trPr>
        <w:tc>
          <w:tcPr>
            <w:tcW w:w="9360" w:type="dxa"/>
            <w:tcBorders>
              <w:top w:val="nil"/>
              <w:left w:val="nil"/>
              <w:bottom w:val="single" w:sz="2" w:space="0" w:color="002060"/>
              <w:right w:val="nil"/>
            </w:tcBorders>
            <w:shd w:color="auto" w:fill="D9D9D9" w:themeFill="background1" w:themeFillShade="d9" w:val="clear"/>
          </w:tcPr>
          <w:p>
            <w:pPr>
              <w:pStyle w:val="Noteshead"/>
              <w:jc w:val="left"/>
              <w:rPr/>
            </w:pPr>
            <w:r>
              <w:rPr>
                <w:rtl w:val="true"/>
              </w:rPr>
              <w:t>תאר ופרט את הנושאים הבאים</w:t>
            </w:r>
            <w:r>
              <w:rPr>
                <w:rtl w:val="true"/>
              </w:rPr>
              <w:t>:</w:t>
            </w:r>
          </w:p>
          <w:p>
            <w:pPr>
              <w:pStyle w:val="Heading2"/>
              <w:numPr>
                <w:ilvl w:val="1"/>
                <w:numId w:val="2"/>
              </w:numPr>
              <w:shd w:val="clear" w:color="auto" w:fill="231E50"/>
              <w:outlineLvl w:val="1"/>
              <w:rPr/>
            </w:pPr>
            <w:r>
              <w:rPr>
                <w:rtl w:val="true"/>
              </w:rPr>
              <w:t>חסמי כניסה טכנולוגיים</w:t>
            </w:r>
          </w:p>
          <w:p>
            <w:pPr>
              <w:pStyle w:val="Notesnumer"/>
              <w:jc w:val="left"/>
              <w:rPr/>
            </w:pPr>
            <w:r>
              <w:rPr>
                <w:rtl w:val="true"/>
              </w:rPr>
              <w:t>[</w:t>
            </w:r>
            <w:r>
              <w:rPr>
                <w:b/>
                <w:bCs/>
              </w:rPr>
              <w:t>1</w:t>
            </w:r>
            <w:r>
              <w:rPr>
                <w:rtl w:val="true"/>
              </w:rPr>
              <w:t xml:space="preserve">] </w:t>
            </w:r>
            <w:r>
              <w:rPr>
                <w:rtl w:val="true"/>
              </w:rPr>
              <w:t>חסמי הכניסה הטכנולוגיים אשר יקשו על מתחרים פוטנציאלים להתחרות עם תוצר דומה</w:t>
            </w:r>
          </w:p>
        </w:tc>
      </w:tr>
    </w:tbl>
    <w:p>
      <w:pPr>
        <w:pStyle w:val="Norm"/>
        <w:rPr>
          <w:sz w:val="6"/>
          <w:szCs w:val="6"/>
        </w:rPr>
      </w:pPr>
      <w:r>
        <w:rPr>
          <w:sz w:val="6"/>
          <w:szCs w:val="6"/>
          <w:rtl w:val="true"/>
        </w:rPr>
      </w:r>
    </w:p>
    <w:p>
      <w:pPr>
        <w:pStyle w:val="Norm"/>
        <w:rPr>
          <w:rFonts w:cs="Arial"/>
        </w:rPr>
      </w:pPr>
      <w:r>
        <w:rPr>
          <w:rtl w:val="true"/>
        </w:rPr>
        <w:t>פיתוח מערכת ניתוח והמלצות שממנה נוצרים מסמכי בדיקות מחייב היכרות וידע מעמיק עם צרכי השוק והיכולת לפתח את מנגנון הניתוח וזיהוי הסיכונים שמפורט לעיל הוא פיתרון של בעיה ידנית של שני עשורים עם טכנולגיה חדשנית אשר תספק פתרון פונקציונאלי חדשני ללקוחות</w:t>
      </w:r>
      <w:r>
        <w:rPr>
          <w:rFonts w:cs="Arial"/>
          <w:rtl w:val="true"/>
        </w:rPr>
        <w:t xml:space="preserve">. </w:t>
      </w:r>
      <w:r>
        <w:rPr>
          <w:rtl w:val="true"/>
        </w:rPr>
        <w:t>כים יש מעט מאד חברות תוכנה בעולם שעוסקות בתחום זה ועיקר החברות המובילות בתחום הן חברות ייעוץ ש</w:t>
      </w:r>
      <w:bookmarkStart w:id="0" w:name="_GoBack"/>
      <w:bookmarkEnd w:id="0"/>
      <w:r>
        <w:rPr>
          <w:rtl w:val="true"/>
        </w:rPr>
        <w:t>עוסקות בליווי אנושי של התהליך על ידי יועצים מטעמם</w:t>
      </w:r>
      <w:r>
        <w:rPr>
          <w:rFonts w:cs="Arial"/>
          <w:rtl w:val="true"/>
        </w:rPr>
        <w:t>.</w:t>
      </w:r>
    </w:p>
    <w:p>
      <w:pPr>
        <w:pStyle w:val="Norm"/>
        <w:rPr/>
      </w:pPr>
      <w:r>
        <w:rPr>
          <w:rtl w:val="true"/>
        </w:rPr>
      </w:r>
    </w:p>
    <w:p>
      <w:pPr>
        <w:pStyle w:val="Norm"/>
        <w:rPr>
          <w:sz w:val="6"/>
          <w:szCs w:val="6"/>
        </w:rPr>
      </w:pPr>
      <w:r>
        <w:rPr>
          <w:sz w:val="6"/>
          <w:szCs w:val="6"/>
          <w:rtl w:val="true"/>
        </w:rPr>
      </w:r>
    </w:p>
    <w:tbl>
      <w:tblPr>
        <w:tblStyle w:val="TableGrid"/>
        <w:bidiVisual w:val="true"/>
        <w:tblW w:w="5000" w:type="pct"/>
        <w:jc w:val="center"/>
        <w:tblInd w:w="0" w:type="dxa"/>
        <w:tblCellMar>
          <w:top w:w="28" w:type="dxa"/>
          <w:left w:w="0" w:type="dxa"/>
          <w:bottom w:w="28" w:type="dxa"/>
          <w:right w:w="0" w:type="dxa"/>
        </w:tblCellMar>
        <w:tblLook w:val="04a0" w:noHBand="0" w:noVBand="1" w:firstColumn="1" w:lastRow="0" w:lastColumn="0" w:firstRow="1"/>
      </w:tblPr>
      <w:tblGrid>
        <w:gridCol w:w="9360"/>
      </w:tblGrid>
      <w:tr>
        <w:trPr>
          <w:cantSplit w:val="true"/>
        </w:trPr>
        <w:tc>
          <w:tcPr>
            <w:tcW w:w="9360" w:type="dxa"/>
            <w:tcBorders>
              <w:top w:val="nil"/>
              <w:left w:val="nil"/>
              <w:bottom w:val="single" w:sz="2" w:space="0" w:color="002060"/>
              <w:right w:val="nil"/>
            </w:tcBorders>
            <w:shd w:color="auto" w:fill="D9D9D9" w:themeFill="background1" w:themeFillShade="d9" w:val="clear"/>
          </w:tcPr>
          <w:p>
            <w:pPr>
              <w:pStyle w:val="Noteshead"/>
              <w:jc w:val="left"/>
              <w:rPr/>
            </w:pPr>
            <w:r>
              <w:rPr>
                <w:rtl w:val="true"/>
              </w:rPr>
              <w:t>תאר ופרט את הנושאים הבאים</w:t>
            </w:r>
            <w:r>
              <w:rPr>
                <w:rtl w:val="true"/>
              </w:rPr>
              <w:t>:</w:t>
            </w:r>
          </w:p>
          <w:p>
            <w:pPr>
              <w:pStyle w:val="Heading2"/>
              <w:numPr>
                <w:ilvl w:val="1"/>
                <w:numId w:val="2"/>
              </w:numPr>
              <w:shd w:val="clear" w:color="auto" w:fill="231E50"/>
              <w:outlineLvl w:val="1"/>
              <w:rPr/>
            </w:pPr>
            <w:r>
              <w:rPr>
                <w:rtl w:val="true"/>
              </w:rPr>
              <w:t>אתגרים ופתרונות</w:t>
            </w:r>
          </w:p>
          <w:p>
            <w:pPr>
              <w:pStyle w:val="Notesnumer"/>
              <w:jc w:val="left"/>
              <w:rPr/>
            </w:pPr>
            <w:r>
              <w:rPr>
                <w:rtl w:val="true"/>
              </w:rPr>
              <w:t>[</w:t>
            </w:r>
            <w:r>
              <w:rPr>
                <w:b/>
                <w:bCs/>
              </w:rPr>
              <w:t>1</w:t>
            </w:r>
            <w:r>
              <w:rPr>
                <w:rtl w:val="true"/>
              </w:rPr>
              <w:t xml:space="preserve">] </w:t>
            </w:r>
            <w:r>
              <w:rPr>
                <w:rtl w:val="true"/>
              </w:rPr>
              <w:t>האתגרים</w:t>
            </w:r>
            <w:r>
              <w:rPr>
                <w:rtl w:val="true"/>
              </w:rPr>
              <w:t>/</w:t>
            </w:r>
            <w:r>
              <w:rPr>
                <w:rtl w:val="true"/>
              </w:rPr>
              <w:t>המורכבות שמציבה התוכנית הרב שנתית בכללותה והתיק הנוכחי בפרט לצד דרכי הפתרון</w:t>
            </w:r>
          </w:p>
        </w:tc>
      </w:tr>
    </w:tbl>
    <w:p>
      <w:pPr>
        <w:pStyle w:val="Norm"/>
        <w:rPr>
          <w:sz w:val="6"/>
          <w:szCs w:val="6"/>
        </w:rPr>
      </w:pPr>
      <w:r>
        <w:rPr>
          <w:sz w:val="6"/>
          <w:szCs w:val="6"/>
          <w:rtl w:val="true"/>
        </w:rPr>
      </w:r>
    </w:p>
    <w:p>
      <w:pPr>
        <w:pStyle w:val="Norm"/>
        <w:rPr/>
      </w:pPr>
      <w:r>
        <w:rPr>
          <w:rtl w:val="true"/>
        </w:rPr>
        <w:t>למידת מכונה על גרפים</w:t>
      </w:r>
      <w:r>
        <w:rPr>
          <w:rtl w:val="true"/>
        </w:rPr>
        <w:t xml:space="preserve">, </w:t>
      </w:r>
      <w:r>
        <w:rPr>
          <w:rtl w:val="true"/>
        </w:rPr>
        <w:t xml:space="preserve">וספציפית </w:t>
      </w:r>
      <w:r>
        <w:rPr/>
        <w:t>representation graph theory</w:t>
      </w:r>
      <w:r>
        <w:rPr>
          <w:rtl w:val="true"/>
        </w:rPr>
        <w:t xml:space="preserve"> (</w:t>
      </w:r>
      <w:r>
        <w:rPr>
          <w:rtl w:val="true"/>
        </w:rPr>
        <w:t>העוסקת במיפוי גרפים למרחבים קטוריים</w:t>
      </w:r>
      <w:r>
        <w:rPr>
          <w:rtl w:val="true"/>
        </w:rPr>
        <w:t xml:space="preserve">)  </w:t>
      </w:r>
      <w:r>
        <w:rPr>
          <w:rtl w:val="true"/>
        </w:rPr>
        <w:t>היא תחום חדש</w:t>
      </w:r>
      <w:r>
        <w:rPr>
          <w:rtl w:val="true"/>
        </w:rPr>
        <w:t xml:space="preserve">, </w:t>
      </w:r>
      <w:r>
        <w:rPr>
          <w:rtl w:val="true"/>
        </w:rPr>
        <w:t>יחסית</w:t>
      </w:r>
      <w:r>
        <w:rPr>
          <w:rtl w:val="true"/>
        </w:rPr>
        <w:t xml:space="preserve">. </w:t>
      </w:r>
      <w:r>
        <w:rPr>
          <w:rtl w:val="true"/>
        </w:rPr>
        <w:t>בעוד מחקרים מתפרסמים חדשות לבקרים</w:t>
      </w:r>
      <w:r>
        <w:rPr>
          <w:rtl w:val="true"/>
        </w:rPr>
        <w:t xml:space="preserve">, </w:t>
      </w:r>
      <w:r>
        <w:rPr>
          <w:rtl w:val="true"/>
        </w:rPr>
        <w:t>יש הבדל בין מחקר לבין יישום תעשייתי</w:t>
      </w:r>
      <w:r>
        <w:rPr>
          <w:rtl w:val="true"/>
        </w:rPr>
        <w:t>.</w:t>
      </w:r>
    </w:p>
    <w:p>
      <w:pPr>
        <w:pStyle w:val="Norm"/>
        <w:rPr/>
      </w:pPr>
      <w:r>
        <w:rPr>
          <w:rtl w:val="true"/>
        </w:rPr>
        <w:t xml:space="preserve">לצד עבודת יישום עצמאית </w:t>
      </w:r>
      <w:r>
        <w:rPr>
          <w:rtl w:val="true"/>
        </w:rPr>
        <w:t>(</w:t>
      </w:r>
      <w:r>
        <w:rPr>
          <w:rtl w:val="true"/>
        </w:rPr>
        <w:t>בעזרת צוות הפיתוח הפנימי</w:t>
      </w:r>
      <w:r>
        <w:rPr>
          <w:rtl w:val="true"/>
        </w:rPr>
        <w:t xml:space="preserve">,  </w:t>
      </w:r>
      <w:r>
        <w:rPr>
          <w:rtl w:val="true"/>
        </w:rPr>
        <w:t xml:space="preserve">נעזר אף בפיתוחי קוד פתוח </w:t>
      </w:r>
      <w:r>
        <w:rPr>
          <w:rtl w:val="true"/>
        </w:rPr>
        <w:t>(</w:t>
      </w:r>
      <w:r>
        <w:rPr>
          <w:rtl w:val="true"/>
        </w:rPr>
        <w:t>פיתון</w:t>
      </w:r>
      <w:r>
        <w:rPr>
          <w:rtl w:val="true"/>
        </w:rPr>
        <w:t xml:space="preserve">) </w:t>
      </w:r>
      <w:r>
        <w:rPr>
          <w:rtl w:val="true"/>
        </w:rPr>
        <w:t xml:space="preserve">ומקורות כגון </w:t>
      </w:r>
      <w:r>
        <w:rPr/>
        <w:t>papers with code</w:t>
      </w:r>
      <w:r>
        <w:rPr>
          <w:rtl w:val="true"/>
        </w:rPr>
        <w:t xml:space="preserve"> </w:t>
      </w:r>
      <w:r>
        <w:rPr>
          <w:rtl w:val="true"/>
        </w:rPr>
        <w:t>המאגדים מחקרים שכוללים יישום</w:t>
      </w:r>
      <w:r>
        <w:rPr>
          <w:rtl w:val="true"/>
        </w:rPr>
        <w:t xml:space="preserve">. </w:t>
      </w:r>
      <w:r>
        <w:rPr>
          <w:rtl w:val="true"/>
        </w:rPr>
        <w:t>בנוסף</w:t>
      </w:r>
      <w:r>
        <w:rPr>
          <w:rtl w:val="true"/>
        </w:rPr>
        <w:t xml:space="preserve">, </w:t>
      </w:r>
      <w:r>
        <w:rPr>
          <w:rtl w:val="true"/>
        </w:rPr>
        <w:t xml:space="preserve">ייתכנו שיתופי פעולה עם חברות </w:t>
      </w:r>
      <w:r>
        <w:rPr>
          <w:rtl w:val="true"/>
        </w:rPr>
        <w:t>(</w:t>
      </w:r>
      <w:r>
        <w:rPr>
          <w:rtl w:val="true"/>
        </w:rPr>
        <w:t xml:space="preserve">לדוגמא </w:t>
      </w:r>
      <w:r>
        <w:rPr/>
        <w:t>neo4j</w:t>
      </w:r>
      <w:r>
        <w:rPr>
          <w:rtl w:val="true"/>
        </w:rPr>
        <w:t xml:space="preserve">) </w:t>
      </w:r>
      <w:r>
        <w:rPr>
          <w:rtl w:val="true"/>
        </w:rPr>
        <w:t>המספקות כלים  בתחום מדעי הנתונים על גרפים</w:t>
      </w:r>
      <w:r>
        <w:rPr>
          <w:rtl w:val="true"/>
        </w:rPr>
        <w:t xml:space="preserve">. </w:t>
      </w:r>
      <w:r>
        <w:rPr>
          <w:rtl w:val="true"/>
        </w:rPr>
        <w:t>עם זאת</w:t>
      </w:r>
      <w:r>
        <w:rPr>
          <w:rtl w:val="true"/>
        </w:rPr>
        <w:t xml:space="preserve">, </w:t>
      </w:r>
      <w:r>
        <w:rPr>
          <w:rtl w:val="true"/>
        </w:rPr>
        <w:t>נדגיש כי חלק ניכר מהיישומיםמרבית היישומים  יהיוה יישומיים ייחודיים עם בעלי זכות קניינית</w:t>
      </w:r>
      <w:r>
        <w:rPr>
          <w:rtl w:val="true"/>
        </w:rPr>
        <w:t xml:space="preserve">. </w:t>
      </w:r>
    </w:p>
    <w:p>
      <w:pPr>
        <w:pStyle w:val="Norm"/>
        <w:rPr/>
      </w:pPr>
      <w:r>
        <w:rPr>
          <w:rtl w:val="true"/>
        </w:rPr>
      </w:r>
    </w:p>
    <w:p>
      <w:pPr>
        <w:pStyle w:val="Heading2"/>
        <w:numPr>
          <w:ilvl w:val="1"/>
          <w:numId w:val="2"/>
        </w:numPr>
        <w:pBdr/>
        <w:shd w:fill="231E50" w:val="clear"/>
        <w:suppressAutoHyphens w:val="false"/>
        <w:rPr/>
        <w:framePr w:w="10773" w:h="276" w:x="1" w:y="284" w:wrap="none" w:vAnchor="text" w:hAnchor="page" w:hRule="exact"/>
      </w:pPr>
      <w:r>
        <w:rPr>
          <w:rtl w:val="true"/>
        </w:rPr>
        <w:t>מוצרי צד ג</w:t>
      </w:r>
      <w:r>
        <w:rPr>
          <w:rtl w:val="true"/>
        </w:rPr>
        <w:t>'</w:t>
      </w:r>
    </w:p>
    <w:tbl>
      <w:tblPr>
        <w:tblStyle w:val="TableGrid"/>
        <w:bidiVisual w:val="true"/>
        <w:tblW w:w="5000" w:type="pct"/>
        <w:jc w:val="center"/>
        <w:tblInd w:w="0" w:type="dxa"/>
        <w:tblCellMar>
          <w:top w:w="28" w:type="dxa"/>
          <w:left w:w="0" w:type="dxa"/>
          <w:bottom w:w="28" w:type="dxa"/>
          <w:right w:w="0" w:type="dxa"/>
        </w:tblCellMar>
        <w:tblLook w:val="04a0" w:noHBand="0" w:noVBand="1" w:firstColumn="1" w:lastRow="0" w:lastColumn="0" w:firstRow="1"/>
      </w:tblPr>
      <w:tblGrid>
        <w:gridCol w:w="9360"/>
      </w:tblGrid>
      <w:tr>
        <w:trPr>
          <w:ins w:id="0" w:author="Microsoft account" w:date="2020-07-19T15:22:00Z"/>
        </w:trPr>
        <w:tc>
          <w:tcPr>
            <w:tcW w:w="9360" w:type="dxa"/>
            <w:tcBorders>
              <w:top w:val="nil"/>
              <w:left w:val="nil"/>
              <w:bottom w:val="single" w:sz="2" w:space="0" w:color="002060"/>
              <w:right w:val="nil"/>
            </w:tcBorders>
            <w:shd w:color="auto" w:fill="D9D9D9" w:themeFill="background1" w:themeFillShade="d9" w:val="clear"/>
          </w:tcPr>
          <w:p>
            <w:pPr>
              <w:pStyle w:val="Noteshead"/>
              <w:rPr/>
            </w:pPr>
            <w:ins w:id="1" w:author="Microsoft account" w:date="2020-07-19T15:22:00Z">
              <w:r>
                <w:rPr>
                  <w:rtl w:val="true"/>
                </w:rPr>
                <w:t>ככל שרלוונטי יש להתייחס לשימוש ברכיבי צד ג</w:t>
              </w:r>
            </w:ins>
            <w:ins w:id="2" w:author="Microsoft account" w:date="2020-07-19T15:22:00Z">
              <w:r>
                <w:rPr>
                  <w:rtl w:val="true"/>
                </w:rPr>
                <w:t xml:space="preserve">' </w:t>
              </w:r>
            </w:ins>
            <w:ins w:id="3" w:author="Microsoft account" w:date="2020-07-19T15:22:00Z">
              <w:r>
                <w:rPr>
                  <w:rtl w:val="true"/>
                </w:rPr>
                <w:t>ו</w:t>
              </w:r>
            </w:ins>
            <w:ins w:id="4" w:author="Microsoft account" w:date="2020-07-19T15:22:00Z">
              <w:r>
                <w:rPr>
                  <w:rtl w:val="true"/>
                </w:rPr>
                <w:t>/</w:t>
              </w:r>
            </w:ins>
            <w:ins w:id="5" w:author="Microsoft account" w:date="2020-07-19T15:22:00Z">
              <w:r>
                <w:rPr>
                  <w:rtl w:val="true"/>
                </w:rPr>
                <w:t xml:space="preserve">או רכיבי קוד פתוח על פי הפירוט להלן </w:t>
              </w:r>
            </w:ins>
            <w:ins w:id="6" w:author="Microsoft account" w:date="2020-07-19T15:22:00Z">
              <w:r>
                <w:rPr>
                  <w:rtl w:val="true"/>
                </w:rPr>
                <w:t xml:space="preserve">- </w:t>
              </w:r>
            </w:ins>
            <w:ins w:id="7" w:author="Microsoft account" w:date="2020-07-19T15:22:00Z">
              <w:r>
                <w:rPr>
                  <w:rtl w:val="true"/>
                </w:rPr>
                <w:t xml:space="preserve">אחרת ציין </w:t>
              </w:r>
            </w:ins>
            <w:ins w:id="8" w:author="Microsoft account" w:date="2020-07-19T15:22:00Z">
              <w:r>
                <w:rPr>
                  <w:rtl w:val="true"/>
                </w:rPr>
                <w:t>:"</w:t>
              </w:r>
            </w:ins>
            <w:ins w:id="9" w:author="Microsoft account" w:date="2020-07-19T15:22:00Z">
              <w:r>
                <w:rPr>
                  <w:rtl w:val="true"/>
                </w:rPr>
                <w:t>לא רלוונטי</w:t>
              </w:r>
            </w:ins>
            <w:ins w:id="10" w:author="Microsoft account" w:date="2020-07-19T15:22:00Z">
              <w:r>
                <w:rPr>
                  <w:rtl w:val="true"/>
                </w:rPr>
                <w:t>"</w:t>
              </w:r>
            </w:ins>
          </w:p>
          <w:p>
            <w:pPr>
              <w:pStyle w:val="Notesbullet"/>
              <w:numPr>
                <w:ilvl w:val="0"/>
                <w:numId w:val="3"/>
              </w:numPr>
              <w:ind w:left="341" w:right="57" w:hanging="284"/>
              <w:rPr/>
            </w:pPr>
            <w:ins w:id="12" w:author="Microsoft account" w:date="2020-07-19T15:22:00Z">
              <w:r>
                <w:rPr>
                  <w:rtl w:val="true"/>
                </w:rPr>
                <w:t>רכיבי הידע</w:t>
              </w:r>
            </w:ins>
            <w:ins w:id="13" w:author="Microsoft account" w:date="2020-07-19T15:22:00Z">
              <w:r>
                <w:rPr>
                  <w:rtl w:val="true"/>
                </w:rPr>
                <w:t xml:space="preserve">, </w:t>
              </w:r>
            </w:ins>
            <w:ins w:id="14" w:author="Microsoft account" w:date="2020-07-19T15:22:00Z">
              <w:r>
                <w:rPr>
                  <w:rtl w:val="true"/>
                </w:rPr>
                <w:t>לרבות פטנטים</w:t>
              </w:r>
            </w:ins>
            <w:ins w:id="15" w:author="Microsoft account" w:date="2020-07-19T15:22:00Z">
              <w:r>
                <w:rPr>
                  <w:rtl w:val="true"/>
                </w:rPr>
                <w:t xml:space="preserve">, </w:t>
              </w:r>
            </w:ins>
            <w:ins w:id="16" w:author="Microsoft account" w:date="2020-07-19T15:22:00Z">
              <w:r>
                <w:rPr>
                  <w:rtl w:val="true"/>
                </w:rPr>
                <w:t>רישיונות שימוש</w:t>
              </w:r>
            </w:ins>
            <w:ins w:id="17" w:author="Microsoft account" w:date="2020-07-19T15:22:00Z">
              <w:r>
                <w:rPr>
                  <w:rtl w:val="true"/>
                </w:rPr>
                <w:t xml:space="preserve">, </w:t>
              </w:r>
            </w:ins>
            <w:ins w:id="18" w:author="Microsoft account" w:date="2020-07-19T15:22:00Z">
              <w:r>
                <w:rPr>
                  <w:rtl w:val="true"/>
                </w:rPr>
                <w:t>תוצרים ומוצרים של צד שלישי</w:t>
              </w:r>
            </w:ins>
            <w:ins w:id="19" w:author="Microsoft account" w:date="2020-07-19T15:22:00Z">
              <w:r>
                <w:rPr>
                  <w:rtl w:val="true"/>
                </w:rPr>
                <w:t xml:space="preserve">, </w:t>
              </w:r>
            </w:ins>
            <w:ins w:id="20" w:author="Microsoft account" w:date="2020-07-19T15:22:00Z">
              <w:r>
                <w:rPr>
                  <w:rtl w:val="true"/>
                </w:rPr>
                <w:t>עליהם מתבססת תוכנית המו</w:t>
              </w:r>
            </w:ins>
            <w:ins w:id="21" w:author="Microsoft account" w:date="2020-07-19T15:22:00Z">
              <w:r>
                <w:rPr>
                  <w:rtl w:val="true"/>
                </w:rPr>
                <w:t>"</w:t>
              </w:r>
            </w:ins>
            <w:ins w:id="22" w:author="Microsoft account" w:date="2020-07-19T15:22:00Z">
              <w:r>
                <w:rPr>
                  <w:rtl w:val="true"/>
                </w:rPr>
                <w:t>פ הרב שנתית ו</w:t>
              </w:r>
            </w:ins>
            <w:ins w:id="23" w:author="Microsoft account" w:date="2020-07-19T15:22:00Z">
              <w:r>
                <w:rPr>
                  <w:rtl w:val="true"/>
                </w:rPr>
                <w:t>/</w:t>
              </w:r>
            </w:ins>
            <w:ins w:id="24" w:author="Microsoft account" w:date="2020-07-19T15:22:00Z">
              <w:r>
                <w:rPr>
                  <w:rtl w:val="true"/>
                </w:rPr>
                <w:t>או משולבים בתוצרי התוכנית</w:t>
              </w:r>
            </w:ins>
          </w:p>
          <w:p>
            <w:pPr>
              <w:pStyle w:val="Notesbullet"/>
              <w:numPr>
                <w:ilvl w:val="0"/>
                <w:numId w:val="3"/>
              </w:numPr>
              <w:ind w:left="341" w:right="57" w:hanging="284"/>
              <w:rPr/>
            </w:pPr>
            <w:ins w:id="26" w:author="Microsoft account" w:date="2020-07-19T15:22:00Z">
              <w:r>
                <w:rPr>
                  <w:rtl w:val="true"/>
                </w:rPr>
                <w:t>לגבי כל רכיב כזה פרט את</w:t>
              </w:r>
            </w:ins>
            <w:ins w:id="27" w:author="Microsoft account" w:date="2020-07-19T15:22:00Z">
              <w:r>
                <w:rPr>
                  <w:rtl w:val="true"/>
                </w:rPr>
                <w:t>: [</w:t>
              </w:r>
            </w:ins>
            <w:ins w:id="28" w:author="Microsoft account" w:date="2020-07-19T15:22:00Z">
              <w:r>
                <w:rPr>
                  <w:rtl w:val="true"/>
                </w:rPr>
                <w:t>א</w:t>
              </w:r>
            </w:ins>
            <w:ins w:id="29" w:author="Microsoft account" w:date="2020-07-19T15:22:00Z">
              <w:r>
                <w:rPr>
                  <w:rtl w:val="true"/>
                </w:rPr>
                <w:t xml:space="preserve">] </w:t>
              </w:r>
            </w:ins>
            <w:ins w:id="30" w:author="Microsoft account" w:date="2020-07-19T15:22:00Z">
              <w:r>
                <w:rPr>
                  <w:rtl w:val="true"/>
                </w:rPr>
                <w:t>מהותו</w:t>
              </w:r>
            </w:ins>
            <w:ins w:id="31" w:author="Microsoft account" w:date="2020-07-19T15:22:00Z">
              <w:r>
                <w:rPr>
                  <w:rtl w:val="true"/>
                </w:rPr>
                <w:t>; [</w:t>
              </w:r>
            </w:ins>
            <w:ins w:id="32" w:author="Microsoft account" w:date="2020-07-19T15:22:00Z">
              <w:r>
                <w:rPr>
                  <w:rtl w:val="true"/>
                </w:rPr>
                <w:t>ב</w:t>
              </w:r>
            </w:ins>
            <w:ins w:id="33" w:author="Microsoft account" w:date="2020-07-19T15:22:00Z">
              <w:r>
                <w:rPr>
                  <w:rtl w:val="true"/>
                </w:rPr>
                <w:t xml:space="preserve">] </w:t>
              </w:r>
            </w:ins>
            <w:ins w:id="34" w:author="Microsoft account" w:date="2020-07-19T15:22:00Z">
              <w:r>
                <w:rPr>
                  <w:rtl w:val="true"/>
                </w:rPr>
                <w:t>הבעלים שלו</w:t>
              </w:r>
            </w:ins>
            <w:ins w:id="35" w:author="Microsoft account" w:date="2020-07-19T15:22:00Z">
              <w:r>
                <w:rPr>
                  <w:rtl w:val="true"/>
                </w:rPr>
                <w:t>; [</w:t>
              </w:r>
            </w:ins>
            <w:ins w:id="36" w:author="Microsoft account" w:date="2020-07-19T15:22:00Z">
              <w:r>
                <w:rPr>
                  <w:rtl w:val="true"/>
                </w:rPr>
                <w:t>ג</w:t>
              </w:r>
            </w:ins>
            <w:ins w:id="37" w:author="Microsoft account" w:date="2020-07-19T15:22:00Z">
              <w:r>
                <w:rPr>
                  <w:rtl w:val="true"/>
                </w:rPr>
                <w:t xml:space="preserve">] </w:t>
              </w:r>
            </w:ins>
            <w:ins w:id="38" w:author="Microsoft account" w:date="2020-07-19T15:22:00Z">
              <w:r>
                <w:rPr>
                  <w:rtl w:val="true"/>
                </w:rPr>
                <w:t xml:space="preserve">סוג ההרשאה שקבל התאגיד לשימוש בידע או בתוצר </w:t>
              </w:r>
            </w:ins>
            <w:ins w:id="39" w:author="Microsoft account" w:date="2020-07-19T15:22:00Z">
              <w:r>
                <w:rPr>
                  <w:rtl w:val="true"/>
                </w:rPr>
                <w:t>(</w:t>
              </w:r>
            </w:ins>
            <w:ins w:id="40" w:author="Microsoft account" w:date="2020-07-19T15:22:00Z">
              <w:r>
                <w:rPr>
                  <w:rtl w:val="true"/>
                </w:rPr>
                <w:t>כגון</w:t>
              </w:r>
            </w:ins>
            <w:ins w:id="41" w:author="Microsoft account" w:date="2020-07-19T15:22:00Z">
              <w:r>
                <w:rPr>
                  <w:rtl w:val="true"/>
                </w:rPr>
                <w:t xml:space="preserve">: </w:t>
              </w:r>
            </w:ins>
            <w:ins w:id="42" w:author="Microsoft account" w:date="2020-07-19T15:22:00Z">
              <w:r>
                <w:rPr>
                  <w:rtl w:val="true"/>
                </w:rPr>
                <w:t>בעלות</w:t>
              </w:r>
            </w:ins>
            <w:ins w:id="43" w:author="Microsoft account" w:date="2020-07-19T15:22:00Z">
              <w:r>
                <w:rPr>
                  <w:rtl w:val="true"/>
                </w:rPr>
                <w:t xml:space="preserve">, </w:t>
              </w:r>
            </w:ins>
            <w:ins w:id="44" w:author="Microsoft account" w:date="2020-07-19T15:22:00Z">
              <w:r>
                <w:rPr>
                  <w:rtl w:val="true"/>
                </w:rPr>
                <w:t>בעלות משותפת</w:t>
              </w:r>
            </w:ins>
            <w:ins w:id="45" w:author="Microsoft account" w:date="2020-07-19T15:22:00Z">
              <w:r>
                <w:rPr>
                  <w:rtl w:val="true"/>
                </w:rPr>
                <w:t xml:space="preserve">, </w:t>
              </w:r>
            </w:ins>
            <w:ins w:id="46" w:author="Microsoft account" w:date="2020-07-19T15:22:00Z">
              <w:r>
                <w:rPr>
                  <w:rtl w:val="true"/>
                </w:rPr>
                <w:t>רישיון בלעדי</w:t>
              </w:r>
            </w:ins>
            <w:ins w:id="47" w:author="Microsoft account" w:date="2020-07-19T15:22:00Z">
              <w:r>
                <w:rPr>
                  <w:rtl w:val="true"/>
                </w:rPr>
                <w:t xml:space="preserve">/ </w:t>
              </w:r>
            </w:ins>
            <w:ins w:id="48" w:author="Microsoft account" w:date="2020-07-19T15:22:00Z">
              <w:r>
                <w:rPr>
                  <w:rtl w:val="true"/>
                </w:rPr>
                <w:t>שאינו בלעדי</w:t>
              </w:r>
            </w:ins>
            <w:ins w:id="49" w:author="Microsoft account" w:date="2020-07-19T15:22:00Z">
              <w:r>
                <w:rPr>
                  <w:rtl w:val="true"/>
                </w:rPr>
                <w:t xml:space="preserve">, </w:t>
              </w:r>
            </w:ins>
            <w:ins w:id="50" w:author="Microsoft account" w:date="2020-07-19T15:22:00Z">
              <w:r>
                <w:rPr>
                  <w:rtl w:val="true"/>
                </w:rPr>
                <w:t>רישיון תמידי</w:t>
              </w:r>
            </w:ins>
            <w:ins w:id="51" w:author="Microsoft account" w:date="2020-07-19T15:22:00Z">
              <w:r>
                <w:rPr>
                  <w:rtl w:val="true"/>
                </w:rPr>
                <w:t xml:space="preserve">/ </w:t>
              </w:r>
            </w:ins>
            <w:ins w:id="52" w:author="Microsoft account" w:date="2020-07-19T15:22:00Z">
              <w:r>
                <w:rPr>
                  <w:rtl w:val="true"/>
                </w:rPr>
                <w:t xml:space="preserve">לתקופה קצובה </w:t>
              </w:r>
            </w:ins>
            <w:ins w:id="53" w:author="Microsoft account" w:date="2020-07-19T15:22:00Z">
              <w:r>
                <w:rPr>
                  <w:rtl w:val="true"/>
                </w:rPr>
                <w:t xml:space="preserve">/ </w:t>
              </w:r>
            </w:ins>
            <w:ins w:id="54" w:author="Microsoft account" w:date="2020-07-19T15:22:00Z">
              <w:r>
                <w:rPr>
                  <w:rtl w:val="true"/>
                </w:rPr>
                <w:t xml:space="preserve">ניתן לביטול </w:t>
              </w:r>
            </w:ins>
            <w:ins w:id="55" w:author="Microsoft account" w:date="2020-07-19T15:22:00Z">
              <w:r>
                <w:rPr>
                  <w:rtl w:val="true"/>
                </w:rPr>
                <w:t>(</w:t>
              </w:r>
            </w:ins>
            <w:ins w:id="56" w:author="Microsoft account" w:date="2020-07-19T15:22:00Z">
              <w:r>
                <w:rPr>
                  <w:rtl w:val="true"/>
                </w:rPr>
                <w:t>תנאי הביטול</w:t>
              </w:r>
            </w:ins>
            <w:ins w:id="57" w:author="Microsoft account" w:date="2020-07-19T15:22:00Z">
              <w:r>
                <w:rPr>
                  <w:rtl w:val="true"/>
                </w:rPr>
                <w:t xml:space="preserve">) </w:t>
              </w:r>
            </w:ins>
            <w:ins w:id="58" w:author="Microsoft account" w:date="2020-07-19T15:22:00Z">
              <w:r>
                <w:rPr>
                  <w:rtl w:val="true"/>
                </w:rPr>
                <w:t>וכד</w:t>
              </w:r>
            </w:ins>
            <w:ins w:id="59" w:author="Microsoft account" w:date="2020-07-19T15:22:00Z">
              <w:r>
                <w:rPr>
                  <w:rtl w:val="true"/>
                </w:rPr>
                <w:t>')</w:t>
              </w:r>
            </w:ins>
          </w:p>
          <w:p>
            <w:pPr>
              <w:pStyle w:val="Notesbullet"/>
              <w:numPr>
                <w:ilvl w:val="0"/>
                <w:numId w:val="3"/>
              </w:numPr>
              <w:ind w:left="341" w:right="57" w:hanging="284"/>
              <w:rPr/>
            </w:pPr>
            <w:ins w:id="61" w:author="Microsoft account" w:date="2020-07-19T15:22:00Z">
              <w:r>
                <w:rPr>
                  <w:rtl w:val="true"/>
                </w:rPr>
                <w:t xml:space="preserve"> </w:t>
              </w:r>
            </w:ins>
            <w:ins w:id="62" w:author="Unknown Author" w:date="2020-07-19T20:10:48Z">
              <w:r>
                <w:rPr>
                  <w:rtl w:val="true"/>
                </w:rPr>
                <w:t xml:space="preserve">ייתכן כי במהלך הפיתוח </w:t>
              </w:r>
            </w:ins>
            <w:ins w:id="63" w:author="Unknown Author" w:date="2020-07-19T20:11:00Z">
              <w:r>
                <w:rPr>
                  <w:rtl w:val="true"/>
                </w:rPr>
                <w:t xml:space="preserve">נעשה שימוש בכלי ניתוח גרפים של חברת </w:t>
              </w:r>
            </w:ins>
            <w:ins w:id="64" w:author="Unknown Author" w:date="2020-07-19T20:11:00Z">
              <w:r>
                <w:rPr/>
                <w:t>neo4j</w:t>
              </w:r>
            </w:ins>
            <w:ins w:id="65" w:author="Unknown Author" w:date="2020-07-19T20:13:08Z">
              <w:r>
                <w:rPr>
                  <w:rtl w:val="true"/>
                </w:rPr>
                <w:t xml:space="preserve">. </w:t>
              </w:r>
            </w:ins>
            <w:ins w:id="66" w:author="Unknown Author" w:date="2020-07-19T20:13:08Z">
              <w:r>
                <w:rPr>
                  <w:rtl w:val="true"/>
                </w:rPr>
                <w:t>מדובר ברשיון אותו מעניקה החברה חינם לחברות הזנק קטנות</w:t>
              </w:r>
            </w:ins>
            <w:ins w:id="67" w:author="Unknown Author" w:date="2020-07-19T20:13:08Z">
              <w:r>
                <w:rPr>
                  <w:rtl w:val="true"/>
                </w:rPr>
                <w:t xml:space="preserve">. </w:t>
              </w:r>
            </w:ins>
            <w:ins w:id="68" w:author="Unknown Author" w:date="2020-07-19T20:13:08Z">
              <w:r>
                <w:rPr>
                  <w:rtl w:val="true"/>
                </w:rPr>
                <w:t xml:space="preserve">במידה והחברה תצליח מעבר </w:t>
              </w:r>
            </w:ins>
            <w:ins w:id="69" w:author="Unknown Author" w:date="2020-07-19T20:14:02Z">
              <w:r>
                <w:rPr>
                  <w:rtl w:val="true"/>
                </w:rPr>
                <w:t>לרף מסוים הרשיון יוחלף לרשיון בתשלום</w:t>
              </w:r>
            </w:ins>
            <w:ins w:id="70" w:author="Unknown Author" w:date="2020-07-19T20:15:59Z">
              <w:r>
                <w:rPr>
                  <w:rtl w:val="true"/>
                </w:rPr>
                <w:t xml:space="preserve">, </w:t>
              </w:r>
            </w:ins>
            <w:ins w:id="71" w:author="Unknown Author" w:date="2020-07-19T20:16:02Z">
              <w:r>
                <w:rPr>
                  <w:rtl w:val="true"/>
                </w:rPr>
                <w:t>ובמקרה כזה נצטרך להחליט האם להחליף את הטכנולוגיה בקוד אותו נכתוב</w:t>
              </w:r>
            </w:ins>
            <w:ins w:id="72" w:author="Unknown Author" w:date="2020-07-19T20:16:02Z">
              <w:r>
                <w:rPr>
                  <w:rtl w:val="true"/>
                </w:rPr>
                <w:t>.</w:t>
              </w:r>
            </w:ins>
          </w:p>
          <w:p>
            <w:pPr>
              <w:pStyle w:val="Notesbullet"/>
              <w:numPr>
                <w:ilvl w:val="0"/>
                <w:numId w:val="3"/>
              </w:numPr>
              <w:ind w:left="341" w:right="57" w:hanging="284"/>
              <w:rPr/>
            </w:pPr>
            <w:ins w:id="74" w:author="Microsoft account" w:date="2020-07-19T15:22:00Z">
              <w:r>
                <w:rPr>
                  <w:rtl w:val="true"/>
                </w:rPr>
                <w:t xml:space="preserve">רכיבי הקוד הפתוח </w:t>
              </w:r>
            </w:ins>
            <w:ins w:id="75" w:author="Microsoft account" w:date="2020-07-19T15:22:00Z">
              <w:r>
                <w:rPr>
                  <w:rtl w:val="true"/>
                </w:rPr>
                <w:t>(</w:t>
              </w:r>
            </w:ins>
            <w:ins w:id="76" w:author="Microsoft account" w:date="2020-07-19T15:22:00Z">
              <w:r>
                <w:rPr/>
                <w:t>Open Source</w:t>
              </w:r>
            </w:ins>
            <w:ins w:id="77" w:author="Microsoft account" w:date="2020-07-19T15:22:00Z">
              <w:r>
                <w:rPr>
                  <w:rtl w:val="true"/>
                </w:rPr>
                <w:t xml:space="preserve">) </w:t>
              </w:r>
            </w:ins>
            <w:ins w:id="78" w:author="Microsoft account" w:date="2020-07-19T15:22:00Z">
              <w:r>
                <w:rPr>
                  <w:rtl w:val="true"/>
                </w:rPr>
                <w:t>עליהם מתבססת תוכנית המו</w:t>
              </w:r>
            </w:ins>
            <w:ins w:id="79" w:author="Microsoft account" w:date="2020-07-19T15:22:00Z">
              <w:r>
                <w:rPr>
                  <w:rtl w:val="true"/>
                </w:rPr>
                <w:t>"</w:t>
              </w:r>
            </w:ins>
            <w:ins w:id="80" w:author="Microsoft account" w:date="2020-07-19T15:22:00Z">
              <w:r>
                <w:rPr>
                  <w:rtl w:val="true"/>
                </w:rPr>
                <w:t>פ הרב שנתית ו</w:t>
              </w:r>
            </w:ins>
            <w:ins w:id="81" w:author="Microsoft account" w:date="2020-07-19T15:22:00Z">
              <w:r>
                <w:rPr>
                  <w:rtl w:val="true"/>
                </w:rPr>
                <w:t>/</w:t>
              </w:r>
            </w:ins>
            <w:ins w:id="82" w:author="Microsoft account" w:date="2020-07-19T15:22:00Z">
              <w:r>
                <w:rPr>
                  <w:rtl w:val="true"/>
                </w:rPr>
                <w:t>או משולבים בתוצרי התוכנית</w:t>
              </w:r>
            </w:ins>
          </w:p>
          <w:p>
            <w:pPr>
              <w:pStyle w:val="Notesbullet"/>
              <w:numPr>
                <w:ilvl w:val="0"/>
                <w:numId w:val="0"/>
              </w:numPr>
              <w:ind w:left="454" w:right="57" w:hanging="284"/>
              <w:rPr/>
            </w:pPr>
            <w:ins w:id="84" w:author="Unknown Author" w:date="2020-07-19T20:07:14Z">
              <w:r>
                <w:rPr>
                  <w:rtl w:val="true"/>
                </w:rPr>
                <w:t>ספריות קוד פתוח בפייתון</w:t>
              </w:r>
            </w:ins>
            <w:ins w:id="85" w:author="Unknown Author" w:date="2020-07-19T20:07:14Z">
              <w:r>
                <w:rPr>
                  <w:rtl w:val="true"/>
                </w:rPr>
                <w:t xml:space="preserve">, </w:t>
              </w:r>
            </w:ins>
            <w:ins w:id="86" w:author="Unknown Author" w:date="2020-07-19T20:07:14Z">
              <w:r>
                <w:rPr>
                  <w:rtl w:val="true"/>
                </w:rPr>
                <w:t xml:space="preserve">כולל </w:t>
              </w:r>
            </w:ins>
            <w:ins w:id="87" w:author="Unknown Author" w:date="2020-07-19T20:08:18Z">
              <w:r>
                <w:rPr/>
                <w:t>scikit-learn, graph2ve</w:t>
              </w:r>
            </w:ins>
            <w:ins w:id="88" w:author="Unknown Author" w:date="2020-07-19T20:09:00Z">
              <w:r>
                <w:rPr/>
                <w:t>c, numpy</w:t>
              </w:r>
            </w:ins>
            <w:ins w:id="89" w:author="Unknown Author" w:date="2020-07-19T20:09:00Z">
              <w:r>
                <w:rPr>
                  <w:rtl w:val="true"/>
                </w:rPr>
                <w:t xml:space="preserve">, </w:t>
              </w:r>
            </w:ins>
          </w:p>
        </w:tc>
      </w:tr>
    </w:tbl>
    <w:p>
      <w:pPr>
        <w:pStyle w:val="Norm"/>
        <w:rPr>
          <w:sz w:val="6"/>
          <w:szCs w:val="6"/>
          <w:ins w:id="91" w:author="Microsoft account" w:date="2020-07-19T15:22:00Z"/>
        </w:rPr>
      </w:pPr>
      <w:ins w:id="90" w:author="Microsoft account" w:date="2020-07-19T15:22:00Z">
        <w:r>
          <w:rPr>
            <w:sz w:val="6"/>
            <w:szCs w:val="6"/>
            <w:rtl w:val="true"/>
          </w:rPr>
        </w:r>
      </w:ins>
    </w:p>
    <w:p>
      <w:pPr>
        <w:pStyle w:val="Norm"/>
        <w:rPr>
          <w:del w:id="93" w:author="Microsoft account" w:date="2020-07-19T15:22:00Z"/>
        </w:rPr>
      </w:pPr>
      <w:del w:id="92" w:author="Microsoft account" w:date="2020-07-19T15:22:00Z">
        <w:r>
          <w:rPr>
            <w:rtl w:val="true"/>
          </w:rPr>
        </w:r>
      </w:del>
    </w:p>
    <w:p>
      <w:pPr>
        <w:pStyle w:val="Norm"/>
        <w:rPr/>
      </w:pPr>
      <w:r>
        <w:rPr>
          <w:rtl w:val="true"/>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swiss"/>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94" w:hanging="794"/>
      </w:pPr>
    </w:lvl>
    <w:lvl w:ilvl="1">
      <w:start w:val="1"/>
      <w:pStyle w:val="Heading2"/>
      <w:numFmt w:val="decimal"/>
      <w:lvlText w:val="%1.%2"/>
      <w:lvlJc w:val="left"/>
      <w:pPr>
        <w:ind w:left="794" w:hanging="794"/>
      </w:pPr>
    </w:lvl>
    <w:lvl w:ilvl="2">
      <w:start w:val="1"/>
      <w:pStyle w:val="Heading3"/>
      <w:numFmt w:val="decimal"/>
      <w:lvlText w:val="%1.%2.%3"/>
      <w:lvlJc w:val="left"/>
      <w:pPr>
        <w:ind w:left="794" w:hanging="79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decimal"/>
      <w:lvlText w:val="%1.%2.%3.%8"/>
      <w:lvlJc w:val="left"/>
      <w:pPr>
        <w:ind w:left="1440" w:hanging="1440"/>
      </w:pPr>
    </w:lvl>
    <w:lvl w:ilvl="8">
      <w:start w:val="1"/>
      <w:pStyle w:val="Heading9"/>
      <w:numFmt w:val="decimal"/>
      <w:lvlText w:val="%1.%2.%3.%8.%9"/>
      <w:lvlJc w:val="left"/>
      <w:pPr>
        <w:ind w:left="1584" w:hanging="1584"/>
      </w:pPr>
    </w:lvl>
  </w:abstractNum>
  <w:abstractNum w:abstractNumId="2">
    <w:lvl w:ilvl="0">
      <w:start w:val="10"/>
      <w:numFmt w:val="decimal"/>
      <w:lvlText w:val="%1"/>
      <w:lvlJc w:val="left"/>
      <w:pPr>
        <w:ind w:left="465" w:hanging="465"/>
      </w:pPr>
    </w:lvl>
    <w:lvl w:ilvl="1">
      <w:start w:val="2"/>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397"/>
        </w:tabs>
        <w:ind w:left="397" w:hanging="397"/>
      </w:pPr>
      <w:rPr>
        <w:rFonts w:ascii="Wingdings" w:hAnsi="Wingdings" w:cs="Wingdings" w:hint="default"/>
        <w:color w:val="002060"/>
      </w:rPr>
    </w:lvl>
    <w:lvl w:ilvl="1">
      <w:start w:val="1"/>
      <w:numFmt w:val="bullet"/>
      <w:lvlText w:val=""/>
      <w:lvlJc w:val="left"/>
      <w:pPr>
        <w:tabs>
          <w:tab w:val="num" w:pos="794"/>
        </w:tabs>
        <w:ind w:left="794" w:hanging="397"/>
      </w:pPr>
      <w:rPr>
        <w:rFonts w:ascii="Symbol" w:hAnsi="Symbol" w:cs="Symbol" w:hint="default"/>
        <w:szCs w:val="20"/>
        <w:rFonts w:cs="Courier New"/>
      </w:rPr>
    </w:lvl>
    <w:lvl w:ilvl="2">
      <w:start w:val="1"/>
      <w:numFmt w:val="bullet"/>
      <w:lvlText w:val=""/>
      <w:lvlJc w:val="left"/>
      <w:pPr>
        <w:tabs>
          <w:tab w:val="num" w:pos="1191"/>
        </w:tabs>
        <w:ind w:left="1191" w:hanging="397"/>
      </w:pPr>
      <w:rPr>
        <w:rFonts w:ascii="Symbol" w:hAnsi="Symbol" w:cs="Symbol" w:hint="default"/>
        <w:szCs w:val="20"/>
        <w:rFonts w:cs="Times New Roman"/>
      </w:rPr>
    </w:lvl>
    <w:lvl w:ilvl="3">
      <w:start w:val="1"/>
      <w:numFmt w:val="bullet"/>
      <w:lvlText w:val=""/>
      <w:lvlJc w:val="left"/>
      <w:pPr>
        <w:tabs>
          <w:tab w:val="num" w:pos="1588"/>
        </w:tabs>
        <w:ind w:left="1588" w:hanging="397"/>
      </w:pPr>
      <w:rPr>
        <w:rFonts w:ascii="Symbol" w:hAnsi="Symbol" w:cs="Symbol" w:hint="default"/>
        <w:rFonts w:cs="Times New Roman"/>
      </w:rPr>
    </w:lvl>
    <w:lvl w:ilvl="4">
      <w:start w:val="1"/>
      <w:numFmt w:val="bullet"/>
      <w:lvlText w:val=""/>
      <w:lvlJc w:val="left"/>
      <w:pPr>
        <w:tabs>
          <w:tab w:val="num" w:pos="1985"/>
        </w:tabs>
        <w:ind w:left="1985" w:hanging="397"/>
      </w:pPr>
      <w:rPr>
        <w:rFonts w:ascii="Symbol" w:hAnsi="Symbol" w:cs="Symbol" w:hint="default"/>
        <w:rFonts w:cs="Courier New"/>
      </w:rPr>
    </w:lvl>
    <w:lvl w:ilvl="5">
      <w:start w:val="1"/>
      <w:numFmt w:val="bullet"/>
      <w:lvlText w:val=""/>
      <w:lvlJc w:val="left"/>
      <w:pPr>
        <w:tabs>
          <w:tab w:val="num" w:pos="2382"/>
        </w:tabs>
        <w:ind w:left="2382" w:hanging="397"/>
      </w:pPr>
      <w:rPr>
        <w:rFonts w:ascii="Symbol" w:hAnsi="Symbol" w:cs="Symbol" w:hint="default"/>
        <w:rFonts w:cs="Times New Roman"/>
      </w:rPr>
    </w:lvl>
    <w:lvl w:ilvl="6">
      <w:start w:val="1"/>
      <w:numFmt w:val="bullet"/>
      <w:lvlText w:val=""/>
      <w:lvlJc w:val="left"/>
      <w:pPr>
        <w:tabs>
          <w:tab w:val="num" w:pos="2779"/>
        </w:tabs>
        <w:ind w:left="2779" w:hanging="397"/>
      </w:pPr>
      <w:rPr>
        <w:rFonts w:ascii="Symbol" w:hAnsi="Symbol" w:cs="Symbol" w:hint="default"/>
        <w:rFonts w:cs="Times New Roman"/>
      </w:rPr>
    </w:lvl>
    <w:lvl w:ilvl="7">
      <w:start w:val="1"/>
      <w:numFmt w:val="bullet"/>
      <w:lvlText w:val="o"/>
      <w:lvlJc w:val="left"/>
      <w:pPr>
        <w:tabs>
          <w:tab w:val="num" w:pos="3176"/>
        </w:tabs>
        <w:ind w:left="3176" w:hanging="397"/>
      </w:pPr>
      <w:rPr>
        <w:rFonts w:ascii="Courier New" w:hAnsi="Courier New" w:cs="Courier New" w:hint="default"/>
        <w:rFonts w:cs="Courier New"/>
      </w:rPr>
    </w:lvl>
    <w:lvl w:ilvl="8">
      <w:start w:val="1"/>
      <w:numFmt w:val="bullet"/>
      <w:lvlText w:val=""/>
      <w:lvlJc w:val="left"/>
      <w:pPr>
        <w:tabs>
          <w:tab w:val="num" w:pos="3573"/>
        </w:tabs>
        <w:ind w:left="3573" w:hanging="397"/>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0" w:defUnhideWhenUsed="0" w:defQFormat="0" w:count="371">
    <w:lsdException w:name="Normal" w:uiPriority="19" w:qFormat="1"/>
    <w:lsdException w:name="heading 1" w:uiPriority="4" w:qFormat="1"/>
    <w:lsdException w:name="heading 2" w:uiPriority="6"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31" w:semiHidden="1" w:unhideWhenUsed="1" w:qFormat="1"/>
    <w:lsdException w:name="heading 9" w:uiPriority="3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9"/>
    <w:qFormat/>
    <w:rsid w:val="00283459"/>
    <w:pPr>
      <w:widowControl/>
      <w:suppressAutoHyphens w:val="true"/>
      <w:bidi w:val="1"/>
      <w:spacing w:before="0" w:after="0"/>
      <w:jc w:val="left"/>
    </w:pPr>
    <w:rPr>
      <w:rFonts w:ascii="Arial" w:hAnsi="Arial" w:eastAsia="Calibri" w:cs="Arial" w:cstheme="minorBidi" w:eastAsiaTheme="minorHAnsi"/>
      <w:color w:val="auto"/>
      <w:kern w:val="0"/>
      <w:sz w:val="22"/>
      <w:szCs w:val="22"/>
      <w:lang w:val="en-US" w:eastAsia="en-US" w:bidi="he-IL"/>
    </w:rPr>
  </w:style>
  <w:style w:type="paragraph" w:styleId="Heading1">
    <w:name w:val="Heading 1"/>
    <w:next w:val="Norm"/>
    <w:uiPriority w:val="4"/>
    <w:qFormat/>
    <w:rsid w:val="00283459"/>
    <w:pPr>
      <w:widowControl w:val="false"/>
      <w:numPr>
        <w:ilvl w:val="0"/>
        <w:numId w:val="1"/>
      </w:numPr>
      <w:shd w:val="clear" w:color="CCECFF" w:fill="AD006C"/>
      <w:suppressAutoHyphens w:val="true"/>
      <w:bidi w:val="1"/>
      <w:spacing w:before="0" w:after="0"/>
      <w:jc w:val="left"/>
      <w:outlineLvl w:val="0"/>
    </w:pPr>
    <w:rPr>
      <w:rFonts w:ascii="Arial" w:hAnsi="Arial" w:eastAsia="Arial" w:cs="Arial" w:asciiTheme="minorBidi" w:hAnsiTheme="minorBidi"/>
      <w:b/>
      <w:bCs/>
      <w:color w:val="FFFFFF" w:themeColor="background1"/>
      <w:kern w:val="0"/>
      <w:sz w:val="26"/>
      <w:szCs w:val="26"/>
      <w:lang w:eastAsia="he-IL" w:val="en-US" w:bidi="he-IL"/>
    </w:rPr>
  </w:style>
  <w:style w:type="paragraph" w:styleId="Heading2">
    <w:name w:val="Heading 2"/>
    <w:basedOn w:val="Heading1"/>
    <w:next w:val="Norm"/>
    <w:uiPriority w:val="6"/>
    <w:qFormat/>
    <w:rsid w:val="00283459"/>
    <w:pPr>
      <w:numPr>
        <w:ilvl w:val="1"/>
        <w:numId w:val="1"/>
      </w:numPr>
      <w:shd w:val="clear" w:color="FFFFFF" w:themeColor="background1" w:fill="231E50"/>
      <w:outlineLvl w:val="1"/>
    </w:pPr>
    <w:rPr>
      <w:rFonts w:eastAsia="" w:eastAsiaTheme="majorEastAsia"/>
      <w:sz w:val="24"/>
      <w:szCs w:val="24"/>
    </w:rPr>
  </w:style>
  <w:style w:type="paragraph" w:styleId="Heading3">
    <w:name w:val="Heading 3"/>
    <w:next w:val="Norm"/>
    <w:uiPriority w:val="9"/>
    <w:qFormat/>
    <w:rsid w:val="00283459"/>
    <w:pPr>
      <w:widowControl/>
      <w:numPr>
        <w:ilvl w:val="2"/>
        <w:numId w:val="1"/>
      </w:numPr>
      <w:shd w:val="clear" w:color="FFFFFF" w:themeColor="background1" w:fill="574388"/>
      <w:suppressAutoHyphens w:val="true"/>
      <w:bidi w:val="1"/>
      <w:spacing w:before="0" w:after="0"/>
      <w:jc w:val="left"/>
      <w:outlineLvl w:val="2"/>
    </w:pPr>
    <w:rPr>
      <w:rFonts w:ascii="Arial" w:hAnsi="Arial" w:eastAsia="" w:cs="Arial" w:asciiTheme="minorBidi" w:eastAsiaTheme="majorEastAsia" w:hAnsiTheme="minorBidi"/>
      <w:b/>
      <w:bCs/>
      <w:color w:val="FFFFFF" w:themeColor="background1"/>
      <w:kern w:val="0"/>
      <w:sz w:val="22"/>
      <w:szCs w:val="22"/>
      <w:lang w:eastAsia="he-IL" w:val="en-US" w:bidi="he-IL"/>
    </w:rPr>
  </w:style>
  <w:style w:type="paragraph" w:styleId="Heading8">
    <w:name w:val="Heading 8"/>
    <w:basedOn w:val="Norm"/>
    <w:next w:val="Norm"/>
    <w:uiPriority w:val="31"/>
    <w:semiHidden/>
    <w:unhideWhenUsed/>
    <w:qFormat/>
    <w:rsid w:val="00283459"/>
    <w:pPr>
      <w:keepNext w:val="true"/>
      <w:keepLines/>
      <w:numPr>
        <w:ilvl w:val="7"/>
        <w:numId w:val="1"/>
      </w:numPr>
      <w:tabs>
        <w:tab w:val="clear" w:pos="397"/>
        <w:tab w:val="clear" w:pos="794"/>
        <w:tab w:val="clear" w:pos="1191"/>
        <w:tab w:val="clear" w:pos="1588"/>
        <w:tab w:val="clear" w:pos="1985"/>
        <w:tab w:val="clear" w:pos="2381"/>
        <w:tab w:val="clear" w:pos="2778"/>
        <w:tab w:val="left" w:pos="360" w:leader="none"/>
      </w:tabs>
      <w:bidi w:val="0"/>
      <w:spacing w:before="40" w:after="120"/>
      <w:ind w:left="0" w:hanging="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uiPriority w:val="31"/>
    <w:semiHidden/>
    <w:unhideWhenUsed/>
    <w:qFormat/>
    <w:rsid w:val="00283459"/>
    <w:pPr>
      <w:keepNext w:val="true"/>
      <w:keepLines/>
      <w:numPr>
        <w:ilvl w:val="8"/>
        <w:numId w:val="1"/>
      </w:numPr>
      <w:bidi w:val="0"/>
      <w:spacing w:before="40" w:after="0"/>
      <w:jc w:val="left"/>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1" w:customStyle="1">
    <w:name w:val="כותרת 1 תו"/>
    <w:basedOn w:val="DefaultParagraphFont"/>
    <w:link w:val="1"/>
    <w:uiPriority w:val="4"/>
    <w:qFormat/>
    <w:rsid w:val="00283459"/>
    <w:rPr>
      <w:rFonts w:ascii="Arial" w:hAnsi="Arial" w:eastAsia="Arial" w:asciiTheme="minorBidi" w:hAnsiTheme="minorBidi"/>
      <w:b/>
      <w:bCs/>
      <w:color w:val="FFFFFF" w:themeColor="background1"/>
      <w:sz w:val="26"/>
      <w:szCs w:val="26"/>
      <w:shd w:fill="AD006C" w:val="clear"/>
      <w:lang w:eastAsia="he-IL"/>
    </w:rPr>
  </w:style>
  <w:style w:type="character" w:styleId="2" w:customStyle="1">
    <w:name w:val="כותרת 2 תו"/>
    <w:basedOn w:val="DefaultParagraphFont"/>
    <w:link w:val="2"/>
    <w:uiPriority w:val="6"/>
    <w:qFormat/>
    <w:rsid w:val="00283459"/>
    <w:rPr>
      <w:rFonts w:ascii="Arial" w:hAnsi="Arial" w:eastAsia="" w:asciiTheme="minorBidi" w:eastAsiaTheme="majorEastAsia" w:hAnsiTheme="minorBidi"/>
      <w:b/>
      <w:bCs/>
      <w:color w:val="FFFFFF" w:themeColor="background1"/>
      <w:sz w:val="24"/>
      <w:szCs w:val="24"/>
      <w:shd w:fill="231E50" w:val="clear"/>
      <w:lang w:eastAsia="he-IL"/>
    </w:rPr>
  </w:style>
  <w:style w:type="character" w:styleId="3" w:customStyle="1">
    <w:name w:val="כותרת 3 תו"/>
    <w:basedOn w:val="DefaultParagraphFont"/>
    <w:link w:val="3"/>
    <w:uiPriority w:val="9"/>
    <w:qFormat/>
    <w:rsid w:val="00283459"/>
    <w:rPr>
      <w:rFonts w:ascii="Arial" w:hAnsi="Arial" w:eastAsia="" w:asciiTheme="minorBidi" w:eastAsiaTheme="majorEastAsia" w:hAnsiTheme="minorBidi"/>
      <w:b/>
      <w:bCs/>
      <w:color w:val="FFFFFF" w:themeColor="background1"/>
      <w:shd w:fill="574388" w:val="clear"/>
      <w:lang w:eastAsia="he-IL"/>
    </w:rPr>
  </w:style>
  <w:style w:type="character" w:styleId="8" w:customStyle="1">
    <w:name w:val="כותרת 8 תו"/>
    <w:basedOn w:val="DefaultParagraphFont"/>
    <w:link w:val="8"/>
    <w:uiPriority w:val="31"/>
    <w:semiHidden/>
    <w:qFormat/>
    <w:rsid w:val="00283459"/>
    <w:rPr>
      <w:rFonts w:ascii="Calibri Light" w:hAnsi="Calibri Light" w:eastAsia="" w:cs="Times New Roman" w:asciiTheme="majorHAnsi" w:cstheme="majorBidi" w:eastAsiaTheme="majorEastAsia" w:hAnsiTheme="majorHAnsi"/>
      <w:color w:val="272727" w:themeColor="text1" w:themeTint="d8"/>
      <w:sz w:val="21"/>
      <w:szCs w:val="21"/>
    </w:rPr>
  </w:style>
  <w:style w:type="character" w:styleId="9" w:customStyle="1">
    <w:name w:val="כותרת 9 תו"/>
    <w:basedOn w:val="DefaultParagraphFont"/>
    <w:link w:val="9"/>
    <w:uiPriority w:val="31"/>
    <w:semiHidden/>
    <w:qFormat/>
    <w:rsid w:val="00283459"/>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NormChar" w:customStyle="1">
    <w:name w:val="Norm Char"/>
    <w:basedOn w:val="DefaultParagraphFont"/>
    <w:link w:val="Norm"/>
    <w:qFormat/>
    <w:rsid w:val="00283459"/>
    <w:rPr>
      <w:rFonts w:ascii="Arial" w:hAnsi="Arial" w:cs="Arial"/>
    </w:rPr>
  </w:style>
  <w:style w:type="character" w:styleId="BalloonTextChar" w:customStyle="1">
    <w:name w:val="Balloon Text Char"/>
    <w:basedOn w:val="DefaultParagraphFont"/>
    <w:link w:val="BalloonText"/>
    <w:uiPriority w:val="99"/>
    <w:semiHidden/>
    <w:qFormat/>
    <w:rsid w:val="00be7353"/>
    <w:rPr>
      <w:rFonts w:ascii="Segoe UI" w:hAnsi="Segoe UI" w:cs="Segoe UI"/>
      <w:sz w:val="18"/>
      <w:szCs w:val="18"/>
    </w:rPr>
  </w:style>
  <w:style w:type="character" w:styleId="TitleChar" w:customStyle="1">
    <w:name w:val="Title Char"/>
    <w:basedOn w:val="DefaultParagraphFont"/>
    <w:link w:val="Title"/>
    <w:uiPriority w:val="10"/>
    <w:qFormat/>
    <w:rsid w:val="00be7353"/>
    <w:rPr>
      <w:rFonts w:ascii="Calibri Light" w:hAnsi="Calibri Light" w:eastAsia="" w:cs="Times New Roman" w:asciiTheme="majorHAnsi" w:cstheme="majorBidi" w:eastAsiaTheme="majorEastAsia" w:hAnsiTheme="majorHAnsi"/>
      <w:spacing w:val="-10"/>
      <w:kern w:val="2"/>
      <w:sz w:val="56"/>
      <w:szCs w:val="5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 w:customStyle="1">
    <w:name w:val="Norm"/>
    <w:link w:val="NormChar"/>
    <w:qFormat/>
    <w:locked/>
    <w:rsid w:val="00283459"/>
    <w:pPr>
      <w:widowControl w:val="false"/>
      <w:tabs>
        <w:tab w:val="clear" w:pos="720"/>
        <w:tab w:val="left" w:pos="397" w:leader="none"/>
        <w:tab w:val="left" w:pos="794" w:leader="none"/>
        <w:tab w:val="left" w:pos="1191" w:leader="none"/>
        <w:tab w:val="left" w:pos="1588" w:leader="none"/>
        <w:tab w:val="left" w:pos="1985" w:leader="none"/>
        <w:tab w:val="left" w:pos="2381" w:leader="none"/>
        <w:tab w:val="left" w:pos="2778" w:leader="none"/>
      </w:tabs>
      <w:suppressAutoHyphens w:val="true"/>
      <w:bidi w:val="1"/>
      <w:spacing w:before="0" w:after="0"/>
      <w:contextualSpacing/>
      <w:jc w:val="left"/>
    </w:pPr>
    <w:rPr>
      <w:rFonts w:ascii="Arial" w:hAnsi="Arial" w:eastAsia="Calibri" w:cs="Arial" w:cstheme="minorBidi" w:eastAsiaTheme="minorHAnsi"/>
      <w:color w:val="auto"/>
      <w:kern w:val="0"/>
      <w:sz w:val="22"/>
      <w:szCs w:val="22"/>
      <w:lang w:val="en-US" w:eastAsia="en-US" w:bidi="he-IL"/>
    </w:rPr>
  </w:style>
  <w:style w:type="paragraph" w:styleId="Notesnumer" w:customStyle="1">
    <w:name w:val="notes_numer"/>
    <w:basedOn w:val="Norm"/>
    <w:qFormat/>
    <w:rsid w:val="00283459"/>
    <w:pPr>
      <w:ind w:left="341" w:right="57" w:hanging="284"/>
      <w:jc w:val="both"/>
    </w:pPr>
    <w:rPr>
      <w:rFonts w:ascii="Arial" w:hAnsi="Arial" w:asciiTheme="minorBidi" w:hAnsiTheme="minorBidi"/>
      <w:color w:val="002060"/>
      <w:sz w:val="20"/>
      <w:szCs w:val="20"/>
    </w:rPr>
  </w:style>
  <w:style w:type="paragraph" w:styleId="Noteshead" w:customStyle="1">
    <w:name w:val="notes_head"/>
    <w:basedOn w:val="Notesnumer"/>
    <w:qFormat/>
    <w:rsid w:val="00283459"/>
    <w:pPr/>
    <w:rPr>
      <w:b/>
      <w:bCs/>
      <w:sz w:val="22"/>
      <w:szCs w:val="22"/>
    </w:rPr>
  </w:style>
  <w:style w:type="paragraph" w:styleId="FrameContents" w:customStyle="1">
    <w:name w:val="Frame Contents"/>
    <w:basedOn w:val="Normal"/>
    <w:qFormat/>
    <w:pPr/>
    <w:rPr/>
  </w:style>
  <w:style w:type="paragraph" w:styleId="BalloonText">
    <w:name w:val="Balloon Text"/>
    <w:basedOn w:val="Normal"/>
    <w:link w:val="BalloonTextChar"/>
    <w:uiPriority w:val="99"/>
    <w:semiHidden/>
    <w:unhideWhenUsed/>
    <w:qFormat/>
    <w:rsid w:val="00be7353"/>
    <w:pPr/>
    <w:rPr>
      <w:rFonts w:ascii="Segoe UI" w:hAnsi="Segoe UI" w:cs="Segoe UI"/>
      <w:sz w:val="18"/>
      <w:szCs w:val="18"/>
    </w:rPr>
  </w:style>
  <w:style w:type="paragraph" w:styleId="Title">
    <w:name w:val="Title"/>
    <w:basedOn w:val="Normal"/>
    <w:next w:val="Normal"/>
    <w:link w:val="TitleChar"/>
    <w:uiPriority w:val="10"/>
    <w:qFormat/>
    <w:rsid w:val="00be7353"/>
    <w:pPr>
      <w:suppressAutoHyphens w:val="false"/>
      <w:bidi w:val="0"/>
      <w:jc w:val="left"/>
    </w:pPr>
    <w:rPr>
      <w:rFonts w:ascii="Calibri Light" w:hAnsi="Calibri Light" w:eastAsia="" w:cs="Times New Roman" w:asciiTheme="majorHAnsi" w:cstheme="majorBidi" w:eastAsiaTheme="majorEastAsia" w:hAnsiTheme="majorHAnsi"/>
      <w:spacing w:val="-10"/>
      <w:kern w:val="2"/>
      <w:sz w:val="56"/>
      <w:szCs w:val="56"/>
    </w:rPr>
  </w:style>
  <w:style w:type="paragraph" w:styleId="Bullet" w:customStyle="1">
    <w:name w:val="Bullet"/>
    <w:basedOn w:val="Norm"/>
    <w:next w:val="Norm"/>
    <w:uiPriority w:val="14"/>
    <w:qFormat/>
    <w:locked/>
    <w:rsid w:val="00be7353"/>
    <w:pPr>
      <w:suppressAutoHyphens w:val="false"/>
    </w:pPr>
    <w:rPr>
      <w:rFonts w:cs="Arial"/>
      <w:lang w:eastAsia="he-IL"/>
    </w:rPr>
  </w:style>
  <w:style w:type="paragraph" w:styleId="Notesbullet" w:customStyle="1">
    <w:name w:val="notes_bullet"/>
    <w:basedOn w:val="Bullet"/>
    <w:qFormat/>
    <w:rsid w:val="00be7353"/>
    <w:pPr>
      <w:ind w:left="341" w:right="57" w:hanging="284"/>
      <w:jc w:val="both"/>
    </w:pPr>
    <w:rPr>
      <w:color w:val="002060"/>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834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LibreOffice/6.4.3.2$Linux_X86_64 LibreOffice_project/40$Build-2</Application>
  <Pages>3</Pages>
  <Words>939</Words>
  <Characters>5053</Characters>
  <CharactersWithSpaces>5960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2020-07-16T07:01:00Z</dcterms:created>
  <dc:creator>Ido Raz</dc:creator>
  <dc:description/>
  <dc:language>en</dc:language>
  <cp:lastModifiedBy/>
  <dcterms:modified xsi:type="dcterms:W3CDTF">2020-07-19T20:16:51Z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